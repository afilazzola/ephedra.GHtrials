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97212" w14:textId="77777777" w:rsidR="00C10F7A" w:rsidRPr="00405067" w:rsidRDefault="00C10F7A" w:rsidP="00C10F7A">
      <w:pPr>
        <w:spacing w:after="0" w:line="480" w:lineRule="auto"/>
        <w:rPr>
          <w:rFonts w:ascii="Times New Roman" w:hAnsi="Times New Roman"/>
          <w:sz w:val="24"/>
          <w:szCs w:val="24"/>
        </w:rPr>
      </w:pPr>
      <w:r w:rsidRPr="00405067">
        <w:rPr>
          <w:rFonts w:ascii="Times New Roman" w:hAnsi="Times New Roman"/>
          <w:b/>
          <w:sz w:val="24"/>
          <w:szCs w:val="24"/>
        </w:rPr>
        <w:t>Cost of facilitation: invasive grasses limit recruitment of benefactor shrubs</w:t>
      </w:r>
    </w:p>
    <w:p w14:paraId="3979EEA9" w14:textId="77777777" w:rsidR="006D5782" w:rsidRDefault="006D5782" w:rsidP="00C10F7A">
      <w:pPr>
        <w:spacing w:after="0" w:line="480" w:lineRule="auto"/>
        <w:rPr>
          <w:ins w:id="0" w:author="zenrunner" w:date="2019-01-14T13:21:00Z"/>
          <w:rFonts w:ascii="Times New Roman" w:hAnsi="Times New Roman"/>
          <w:sz w:val="24"/>
          <w:szCs w:val="24"/>
        </w:rPr>
      </w:pPr>
    </w:p>
    <w:p w14:paraId="15C5A63C" w14:textId="77777777" w:rsidR="00C10F7A" w:rsidRPr="00405067" w:rsidRDefault="00C10F7A" w:rsidP="00C10F7A">
      <w:pPr>
        <w:spacing w:after="0" w:line="480" w:lineRule="auto"/>
        <w:rPr>
          <w:rFonts w:ascii="Times New Roman" w:hAnsi="Times New Roman"/>
          <w:sz w:val="24"/>
          <w:szCs w:val="24"/>
        </w:rPr>
      </w:pPr>
      <w:r w:rsidRPr="00405067">
        <w:rPr>
          <w:rFonts w:ascii="Times New Roman" w:hAnsi="Times New Roman"/>
          <w:sz w:val="24"/>
          <w:szCs w:val="24"/>
        </w:rPr>
        <w:t>Alessandro Filazzola</w:t>
      </w:r>
      <w:r w:rsidRPr="00405067">
        <w:rPr>
          <w:rFonts w:ascii="Times New Roman" w:hAnsi="Times New Roman"/>
          <w:sz w:val="24"/>
          <w:szCs w:val="24"/>
          <w:vertAlign w:val="superscript"/>
        </w:rPr>
        <w:t>1*</w:t>
      </w:r>
      <w:r w:rsidRPr="00405067">
        <w:rPr>
          <w:rFonts w:ascii="Times New Roman" w:hAnsi="Times New Roman"/>
          <w:sz w:val="24"/>
          <w:szCs w:val="24"/>
        </w:rPr>
        <w:t>, Michael Westphal</w:t>
      </w:r>
      <w:r w:rsidRPr="00405067">
        <w:rPr>
          <w:rFonts w:ascii="Times New Roman" w:hAnsi="Times New Roman"/>
          <w:sz w:val="24"/>
          <w:szCs w:val="24"/>
          <w:vertAlign w:val="superscript"/>
        </w:rPr>
        <w:t>2</w:t>
      </w:r>
      <w:r w:rsidRPr="00405067">
        <w:rPr>
          <w:rFonts w:ascii="Times New Roman" w:hAnsi="Times New Roman"/>
          <w:sz w:val="24"/>
          <w:szCs w:val="24"/>
        </w:rPr>
        <w:t>, and Christopher J. Lortie</w:t>
      </w:r>
      <w:r w:rsidRPr="00405067">
        <w:rPr>
          <w:rFonts w:ascii="Times New Roman" w:hAnsi="Times New Roman"/>
          <w:sz w:val="24"/>
          <w:szCs w:val="24"/>
          <w:vertAlign w:val="superscript"/>
        </w:rPr>
        <w:t>1</w:t>
      </w:r>
    </w:p>
    <w:p w14:paraId="5A87014B" w14:textId="77777777" w:rsidR="00C10F7A" w:rsidRPr="00405067" w:rsidRDefault="00C10F7A" w:rsidP="00C10F7A">
      <w:pPr>
        <w:spacing w:after="0" w:line="480" w:lineRule="auto"/>
        <w:rPr>
          <w:rFonts w:ascii="Times New Roman" w:hAnsi="Times New Roman"/>
          <w:sz w:val="24"/>
          <w:szCs w:val="24"/>
        </w:rPr>
      </w:pPr>
      <w:r w:rsidRPr="00405067">
        <w:rPr>
          <w:rFonts w:ascii="Times New Roman" w:hAnsi="Times New Roman"/>
          <w:sz w:val="24"/>
          <w:szCs w:val="24"/>
        </w:rPr>
        <w:t>1. Department of Biology, York University, 4700 Keele St., Toronto, ON, M3J 1P3 Canada.</w:t>
      </w:r>
    </w:p>
    <w:p w14:paraId="08498E9D" w14:textId="77777777" w:rsidR="00C10F7A" w:rsidRPr="00405067" w:rsidRDefault="00C10F7A" w:rsidP="00C10F7A">
      <w:pPr>
        <w:spacing w:after="0" w:line="480" w:lineRule="auto"/>
        <w:rPr>
          <w:rFonts w:ascii="Times New Roman" w:hAnsi="Times New Roman"/>
          <w:sz w:val="24"/>
          <w:szCs w:val="24"/>
        </w:rPr>
      </w:pPr>
      <w:r w:rsidRPr="00405067">
        <w:rPr>
          <w:rFonts w:ascii="Times New Roman" w:hAnsi="Times New Roman"/>
          <w:sz w:val="24"/>
          <w:szCs w:val="24"/>
        </w:rPr>
        <w:t>2. Bureau of Land Management, Central Coast Field Office, 940 2nd Avenue, Marina, CA, 93933, USA</w:t>
      </w:r>
    </w:p>
    <w:p w14:paraId="08F0D3E3" w14:textId="77777777" w:rsidR="00C10F7A" w:rsidRPr="00405067" w:rsidRDefault="00C10F7A" w:rsidP="00C10F7A">
      <w:pPr>
        <w:spacing w:after="0" w:line="480" w:lineRule="auto"/>
        <w:rPr>
          <w:rFonts w:ascii="Times New Roman" w:hAnsi="Times New Roman"/>
          <w:sz w:val="24"/>
          <w:szCs w:val="24"/>
        </w:rPr>
      </w:pPr>
      <w:r w:rsidRPr="00405067">
        <w:rPr>
          <w:rFonts w:ascii="Times New Roman" w:hAnsi="Times New Roman"/>
          <w:sz w:val="24"/>
          <w:szCs w:val="24"/>
        </w:rPr>
        <w:t xml:space="preserve">* Corresponding author. Tel.: 416-736-2100 ext 30533; fax: 416-736-5698. </w:t>
      </w:r>
    </w:p>
    <w:p w14:paraId="19FD5D72" w14:textId="77777777" w:rsidR="00C10F7A" w:rsidRPr="00405067" w:rsidRDefault="00C10F7A" w:rsidP="00C10F7A">
      <w:pPr>
        <w:spacing w:after="0" w:line="480" w:lineRule="auto"/>
        <w:rPr>
          <w:rFonts w:ascii="Times New Roman" w:hAnsi="Times New Roman"/>
          <w:sz w:val="24"/>
          <w:szCs w:val="24"/>
        </w:rPr>
      </w:pPr>
      <w:r w:rsidRPr="00405067">
        <w:rPr>
          <w:rFonts w:ascii="Times New Roman" w:hAnsi="Times New Roman"/>
          <w:sz w:val="24"/>
          <w:szCs w:val="24"/>
        </w:rPr>
        <w:t>E-mail address: fitz90@yorku.ca.</w:t>
      </w:r>
    </w:p>
    <w:p w14:paraId="27F697D0" w14:textId="77777777" w:rsidR="00C10F7A" w:rsidRPr="00405067" w:rsidRDefault="00C10F7A" w:rsidP="00C10F7A">
      <w:pPr>
        <w:spacing w:after="160" w:line="259" w:lineRule="auto"/>
        <w:rPr>
          <w:rFonts w:ascii="Times New Roman" w:hAnsi="Times New Roman"/>
        </w:rPr>
      </w:pPr>
      <w:r w:rsidRPr="00405067">
        <w:rPr>
          <w:rFonts w:ascii="Times New Roman" w:hAnsi="Times New Roman"/>
        </w:rPr>
        <w:br w:type="page"/>
      </w:r>
    </w:p>
    <w:p w14:paraId="3A2ABF49" w14:textId="77777777" w:rsidR="005F7A73" w:rsidRPr="005A3757" w:rsidRDefault="00C10F7A">
      <w:pPr>
        <w:rPr>
          <w:rFonts w:ascii="Times New Roman" w:hAnsi="Times New Roman"/>
          <w:b/>
          <w:sz w:val="24"/>
          <w:szCs w:val="24"/>
        </w:rPr>
      </w:pPr>
      <w:r w:rsidRPr="005A3757">
        <w:rPr>
          <w:rFonts w:ascii="Times New Roman" w:hAnsi="Times New Roman"/>
          <w:b/>
          <w:sz w:val="24"/>
          <w:szCs w:val="24"/>
        </w:rPr>
        <w:lastRenderedPageBreak/>
        <w:t>Abstract</w:t>
      </w:r>
    </w:p>
    <w:p w14:paraId="14F91A41" w14:textId="2E87CA0E" w:rsidR="009B7FAD" w:rsidRDefault="00E91AC3" w:rsidP="00A81725">
      <w:pPr>
        <w:spacing w:before="143" w:after="0" w:line="480" w:lineRule="auto"/>
        <w:rPr>
          <w:rFonts w:ascii="Times New Roman" w:hAnsi="Times New Roman"/>
          <w:sz w:val="24"/>
          <w:szCs w:val="24"/>
        </w:rPr>
      </w:pPr>
      <w:r>
        <w:rPr>
          <w:rFonts w:ascii="Times New Roman" w:hAnsi="Times New Roman"/>
          <w:sz w:val="24"/>
          <w:szCs w:val="24"/>
        </w:rPr>
        <w:t xml:space="preserve">The biodiversity of deserts is becoming increasingly threatened from global change including the introduction of invasive species. </w:t>
      </w:r>
      <w:r w:rsidR="00C115A5">
        <w:rPr>
          <w:rFonts w:ascii="Times New Roman" w:hAnsi="Times New Roman"/>
          <w:sz w:val="24"/>
          <w:szCs w:val="24"/>
        </w:rPr>
        <w:t>Desert</w:t>
      </w:r>
      <w:r>
        <w:rPr>
          <w:rFonts w:ascii="Times New Roman" w:hAnsi="Times New Roman"/>
          <w:sz w:val="24"/>
          <w:szCs w:val="24"/>
        </w:rPr>
        <w:t xml:space="preserve"> shrubs are foundation species that </w:t>
      </w:r>
      <w:r w:rsidR="008A1013">
        <w:rPr>
          <w:rFonts w:ascii="Times New Roman" w:hAnsi="Times New Roman"/>
          <w:sz w:val="24"/>
          <w:szCs w:val="24"/>
        </w:rPr>
        <w:t xml:space="preserve">can </w:t>
      </w:r>
      <w:r>
        <w:rPr>
          <w:rFonts w:ascii="Times New Roman" w:hAnsi="Times New Roman"/>
          <w:sz w:val="24"/>
          <w:szCs w:val="24"/>
        </w:rPr>
        <w:t xml:space="preserve">facilitate </w:t>
      </w:r>
      <w:r w:rsidR="008A1013">
        <w:rPr>
          <w:rFonts w:ascii="Times New Roman" w:hAnsi="Times New Roman"/>
          <w:sz w:val="24"/>
          <w:szCs w:val="24"/>
        </w:rPr>
        <w:t xml:space="preserve">plant </w:t>
      </w:r>
      <w:r>
        <w:rPr>
          <w:rFonts w:ascii="Times New Roman" w:hAnsi="Times New Roman"/>
          <w:sz w:val="24"/>
          <w:szCs w:val="24"/>
        </w:rPr>
        <w:t>communities</w:t>
      </w:r>
      <w:ins w:id="1" w:author="zenrunner" w:date="2019-01-14T13:21:00Z">
        <w:r w:rsidR="00281F59">
          <w:rPr>
            <w:rFonts w:ascii="Times New Roman" w:hAnsi="Times New Roman"/>
            <w:sz w:val="24"/>
            <w:szCs w:val="24"/>
          </w:rPr>
          <w:t>,</w:t>
        </w:r>
      </w:ins>
      <w:del w:id="2" w:author="zenrunner" w:date="2019-01-14T13:21:00Z">
        <w:r w:rsidR="0074293B" w:rsidDel="00281F59">
          <w:rPr>
            <w:rFonts w:ascii="Times New Roman" w:hAnsi="Times New Roman"/>
            <w:sz w:val="24"/>
            <w:szCs w:val="24"/>
          </w:rPr>
          <w:delText>,</w:delText>
        </w:r>
      </w:del>
      <w:r>
        <w:rPr>
          <w:rFonts w:ascii="Times New Roman" w:hAnsi="Times New Roman"/>
          <w:sz w:val="24"/>
          <w:szCs w:val="24"/>
        </w:rPr>
        <w:t xml:space="preserve"> </w:t>
      </w:r>
      <w:r w:rsidR="008A1013">
        <w:rPr>
          <w:rFonts w:ascii="Times New Roman" w:hAnsi="Times New Roman"/>
          <w:sz w:val="24"/>
          <w:szCs w:val="24"/>
        </w:rPr>
        <w:t>but</w:t>
      </w:r>
      <w:r>
        <w:rPr>
          <w:rFonts w:ascii="Times New Roman" w:hAnsi="Times New Roman"/>
          <w:sz w:val="24"/>
          <w:szCs w:val="24"/>
        </w:rPr>
        <w:t xml:space="preserve"> th</w:t>
      </w:r>
      <w:ins w:id="3" w:author="zenrunner" w:date="2019-01-14T13:21:00Z">
        <w:r w:rsidR="00281F59">
          <w:rPr>
            <w:rFonts w:ascii="Times New Roman" w:hAnsi="Times New Roman"/>
            <w:sz w:val="24"/>
            <w:szCs w:val="24"/>
          </w:rPr>
          <w:t>ese</w:t>
        </w:r>
      </w:ins>
      <w:del w:id="4" w:author="zenrunner" w:date="2019-01-14T13:21:00Z">
        <w:r w:rsidDel="00281F59">
          <w:rPr>
            <w:rFonts w:ascii="Times New Roman" w:hAnsi="Times New Roman"/>
            <w:sz w:val="24"/>
            <w:szCs w:val="24"/>
          </w:rPr>
          <w:delText>is</w:delText>
        </w:r>
      </w:del>
      <w:r>
        <w:rPr>
          <w:rFonts w:ascii="Times New Roman" w:hAnsi="Times New Roman"/>
          <w:sz w:val="24"/>
          <w:szCs w:val="24"/>
        </w:rPr>
        <w:t xml:space="preserve"> </w:t>
      </w:r>
      <w:ins w:id="5" w:author="zenrunner" w:date="2019-01-14T13:22:00Z">
        <w:r w:rsidR="00281F59">
          <w:rPr>
            <w:rFonts w:ascii="Times New Roman" w:hAnsi="Times New Roman"/>
            <w:sz w:val="24"/>
            <w:szCs w:val="24"/>
          </w:rPr>
          <w:t xml:space="preserve">ecological </w:t>
        </w:r>
      </w:ins>
      <w:ins w:id="6" w:author="zenrunner" w:date="2019-01-14T13:21:00Z">
        <w:r w:rsidR="00281F59">
          <w:rPr>
            <w:rFonts w:ascii="Times New Roman" w:hAnsi="Times New Roman"/>
            <w:sz w:val="24"/>
            <w:szCs w:val="24"/>
          </w:rPr>
          <w:t xml:space="preserve">interactions </w:t>
        </w:r>
      </w:ins>
      <w:r>
        <w:rPr>
          <w:rFonts w:ascii="Times New Roman" w:hAnsi="Times New Roman"/>
          <w:sz w:val="24"/>
          <w:szCs w:val="24"/>
        </w:rPr>
        <w:t xml:space="preserve">can </w:t>
      </w:r>
      <w:r w:rsidR="008A1013">
        <w:rPr>
          <w:rFonts w:ascii="Times New Roman" w:hAnsi="Times New Roman"/>
          <w:sz w:val="24"/>
          <w:szCs w:val="24"/>
        </w:rPr>
        <w:t>also benefit exotic</w:t>
      </w:r>
      <w:r>
        <w:rPr>
          <w:rFonts w:ascii="Times New Roman" w:hAnsi="Times New Roman"/>
          <w:sz w:val="24"/>
          <w:szCs w:val="24"/>
        </w:rPr>
        <w:t xml:space="preserve"> species. </w:t>
      </w:r>
      <w:del w:id="7" w:author="zenrunner" w:date="2019-01-14T13:23:00Z">
        <w:r w:rsidR="009B7FAD" w:rsidDel="00BC73ED">
          <w:rPr>
            <w:rFonts w:ascii="Times New Roman" w:hAnsi="Times New Roman"/>
            <w:sz w:val="24"/>
            <w:szCs w:val="24"/>
          </w:rPr>
          <w:delText>Previous research has explored t</w:delText>
        </w:r>
      </w:del>
      <w:ins w:id="8" w:author="zenrunner" w:date="2019-01-14T13:23:00Z">
        <w:r w:rsidR="00BC73ED">
          <w:rPr>
            <w:rFonts w:ascii="Times New Roman" w:hAnsi="Times New Roman"/>
            <w:sz w:val="24"/>
            <w:szCs w:val="24"/>
          </w:rPr>
          <w:t>T</w:t>
        </w:r>
      </w:ins>
      <w:r w:rsidR="009B7FAD">
        <w:rPr>
          <w:rFonts w:ascii="Times New Roman" w:hAnsi="Times New Roman"/>
          <w:sz w:val="24"/>
          <w:szCs w:val="24"/>
        </w:rPr>
        <w:t xml:space="preserve">he reciprocal costs of facilitation on the </w:t>
      </w:r>
      <w:r w:rsidR="00DD668C">
        <w:rPr>
          <w:rFonts w:ascii="Times New Roman" w:hAnsi="Times New Roman"/>
          <w:sz w:val="24"/>
          <w:szCs w:val="24"/>
        </w:rPr>
        <w:t>reproduction</w:t>
      </w:r>
      <w:r w:rsidR="009B7FAD">
        <w:rPr>
          <w:rFonts w:ascii="Times New Roman" w:hAnsi="Times New Roman"/>
          <w:sz w:val="24"/>
          <w:szCs w:val="24"/>
        </w:rPr>
        <w:t xml:space="preserve"> of benefactor</w:t>
      </w:r>
      <w:r w:rsidR="00B908E6">
        <w:rPr>
          <w:rFonts w:ascii="Times New Roman" w:hAnsi="Times New Roman"/>
          <w:sz w:val="24"/>
          <w:szCs w:val="24"/>
        </w:rPr>
        <w:t>s</w:t>
      </w:r>
      <w:ins w:id="9" w:author="zenrunner" w:date="2019-01-14T13:23:00Z">
        <w:r w:rsidR="00BC73ED">
          <w:rPr>
            <w:rFonts w:ascii="Times New Roman" w:hAnsi="Times New Roman"/>
            <w:sz w:val="24"/>
            <w:szCs w:val="24"/>
          </w:rPr>
          <w:t xml:space="preserve"> has been examined through flowering and seed production?  But </w:t>
        </w:r>
      </w:ins>
      <w:ins w:id="10" w:author="zenrunner" w:date="2019-01-14T13:24:00Z">
        <w:r w:rsidR="00BC73ED">
          <w:rPr>
            <w:rFonts w:ascii="Times New Roman" w:hAnsi="Times New Roman"/>
            <w:sz w:val="24"/>
            <w:szCs w:val="24"/>
          </w:rPr>
          <w:t xml:space="preserve">not </w:t>
        </w:r>
      </w:ins>
      <w:del w:id="11" w:author="zenrunner" w:date="2019-01-14T13:24:00Z">
        <w:r w:rsidR="0074293B" w:rsidDel="00BC73ED">
          <w:rPr>
            <w:rFonts w:ascii="Times New Roman" w:hAnsi="Times New Roman"/>
            <w:sz w:val="24"/>
            <w:szCs w:val="24"/>
          </w:rPr>
          <w:delText>. However</w:delText>
        </w:r>
        <w:r w:rsidR="00EC339A" w:rsidDel="00BC73ED">
          <w:rPr>
            <w:rFonts w:ascii="Times New Roman" w:hAnsi="Times New Roman"/>
            <w:sz w:val="24"/>
            <w:szCs w:val="24"/>
          </w:rPr>
          <w:delText xml:space="preserve"> </w:delText>
        </w:r>
        <w:r w:rsidR="009B7FAD" w:rsidDel="00BC73ED">
          <w:rPr>
            <w:rFonts w:ascii="Times New Roman" w:hAnsi="Times New Roman"/>
            <w:sz w:val="24"/>
            <w:szCs w:val="24"/>
          </w:rPr>
          <w:delText>benef</w:delText>
        </w:r>
        <w:r w:rsidR="009E7BB2" w:rsidDel="00BC73ED">
          <w:rPr>
            <w:rFonts w:ascii="Times New Roman" w:hAnsi="Times New Roman"/>
            <w:sz w:val="24"/>
            <w:szCs w:val="24"/>
          </w:rPr>
          <w:delText xml:space="preserve">actor </w:delText>
        </w:r>
      </w:del>
      <w:r w:rsidR="009E7BB2">
        <w:rPr>
          <w:rFonts w:ascii="Times New Roman" w:hAnsi="Times New Roman"/>
          <w:sz w:val="24"/>
          <w:szCs w:val="24"/>
        </w:rPr>
        <w:t>recruitment</w:t>
      </w:r>
      <w:r w:rsidR="0074293B">
        <w:rPr>
          <w:rFonts w:ascii="Times New Roman" w:hAnsi="Times New Roman"/>
          <w:sz w:val="24"/>
          <w:szCs w:val="24"/>
        </w:rPr>
        <w:t xml:space="preserve"> of </w:t>
      </w:r>
      <w:ins w:id="12" w:author="zenrunner" w:date="2019-01-14T13:24:00Z">
        <w:r w:rsidR="00BC73ED">
          <w:rPr>
            <w:rFonts w:ascii="Times New Roman" w:hAnsi="Times New Roman"/>
            <w:sz w:val="24"/>
            <w:szCs w:val="24"/>
          </w:rPr>
          <w:t xml:space="preserve">the native benefactors with competing </w:t>
        </w:r>
      </w:ins>
      <w:r w:rsidR="0074293B">
        <w:rPr>
          <w:rFonts w:ascii="Times New Roman" w:hAnsi="Times New Roman"/>
          <w:sz w:val="24"/>
          <w:szCs w:val="24"/>
        </w:rPr>
        <w:t>exotics</w:t>
      </w:r>
      <w:del w:id="13" w:author="zenrunner" w:date="2019-01-14T13:24:00Z">
        <w:r w:rsidR="009E7BB2" w:rsidDel="00BC73ED">
          <w:rPr>
            <w:rFonts w:ascii="Times New Roman" w:hAnsi="Times New Roman"/>
            <w:sz w:val="24"/>
            <w:szCs w:val="24"/>
          </w:rPr>
          <w:delText xml:space="preserve"> </w:delText>
        </w:r>
      </w:del>
      <w:ins w:id="14" w:author="zenrunner" w:date="2019-01-14T13:24:00Z">
        <w:r w:rsidR="00BC73ED">
          <w:rPr>
            <w:rFonts w:ascii="Times New Roman" w:hAnsi="Times New Roman"/>
            <w:sz w:val="24"/>
            <w:szCs w:val="24"/>
          </w:rPr>
          <w:t xml:space="preserve">? Is </w:t>
        </w:r>
        <w:r w:rsidR="003261C4">
          <w:rPr>
            <w:rFonts w:ascii="Times New Roman" w:hAnsi="Times New Roman"/>
            <w:sz w:val="24"/>
            <w:szCs w:val="24"/>
          </w:rPr>
          <w:t>that what you mean&gt;</w:t>
        </w:r>
      </w:ins>
      <w:del w:id="15" w:author="zenrunner" w:date="2019-01-14T13:24:00Z">
        <w:r w:rsidR="00EC339A" w:rsidDel="00BC73ED">
          <w:rPr>
            <w:rFonts w:ascii="Times New Roman" w:hAnsi="Times New Roman"/>
            <w:sz w:val="24"/>
            <w:szCs w:val="24"/>
          </w:rPr>
          <w:delText>is critical knowledge</w:delText>
        </w:r>
        <w:r w:rsidR="0074293B" w:rsidDel="00BC73ED">
          <w:rPr>
            <w:rFonts w:ascii="Times New Roman" w:hAnsi="Times New Roman"/>
            <w:sz w:val="24"/>
            <w:szCs w:val="24"/>
          </w:rPr>
          <w:delText xml:space="preserve"> gap</w:delText>
        </w:r>
        <w:r w:rsidR="00EC339A" w:rsidDel="00BC73ED">
          <w:rPr>
            <w:rFonts w:ascii="Times New Roman" w:hAnsi="Times New Roman"/>
            <w:sz w:val="24"/>
            <w:szCs w:val="24"/>
          </w:rPr>
          <w:delText xml:space="preserve"> for understanding resilience in high-stress ecosystems</w:delText>
        </w:r>
      </w:del>
      <w:r w:rsidR="00B264C2">
        <w:rPr>
          <w:rFonts w:ascii="Times New Roman" w:hAnsi="Times New Roman"/>
          <w:sz w:val="24"/>
          <w:szCs w:val="24"/>
        </w:rPr>
        <w:t xml:space="preserve">. </w:t>
      </w:r>
      <w:r w:rsidR="00A81725">
        <w:rPr>
          <w:rFonts w:ascii="Times New Roman" w:hAnsi="Times New Roman"/>
          <w:sz w:val="24"/>
          <w:szCs w:val="24"/>
        </w:rPr>
        <w:t>W</w:t>
      </w:r>
      <w:r w:rsidR="00B264C2">
        <w:rPr>
          <w:rFonts w:ascii="Times New Roman" w:hAnsi="Times New Roman"/>
          <w:sz w:val="24"/>
          <w:szCs w:val="24"/>
        </w:rPr>
        <w:t xml:space="preserve">e tested the hypothesis that the recruitment of benefactor shrubs </w:t>
      </w:r>
      <w:r w:rsidR="001F750A">
        <w:rPr>
          <w:rFonts w:ascii="Times New Roman" w:hAnsi="Times New Roman"/>
          <w:sz w:val="24"/>
          <w:szCs w:val="24"/>
        </w:rPr>
        <w:t>is</w:t>
      </w:r>
      <w:r w:rsidR="00B264C2">
        <w:rPr>
          <w:rFonts w:ascii="Times New Roman" w:hAnsi="Times New Roman"/>
          <w:sz w:val="24"/>
          <w:szCs w:val="24"/>
        </w:rPr>
        <w:t xml:space="preserve"> reduced by</w:t>
      </w:r>
      <w:r w:rsidR="001F750A">
        <w:rPr>
          <w:rFonts w:ascii="Times New Roman" w:hAnsi="Times New Roman"/>
          <w:sz w:val="24"/>
          <w:szCs w:val="24"/>
        </w:rPr>
        <w:t xml:space="preserve"> the</w:t>
      </w:r>
      <w:r w:rsidR="00B264C2">
        <w:rPr>
          <w:rFonts w:ascii="Times New Roman" w:hAnsi="Times New Roman"/>
          <w:sz w:val="24"/>
          <w:szCs w:val="24"/>
        </w:rPr>
        <w:t xml:space="preserve"> </w:t>
      </w:r>
      <w:ins w:id="16" w:author="zenrunner" w:date="2019-01-14T13:25:00Z">
        <w:r w:rsidR="003261C4">
          <w:rPr>
            <w:rFonts w:ascii="Times New Roman" w:hAnsi="Times New Roman"/>
            <w:sz w:val="24"/>
            <w:szCs w:val="24"/>
          </w:rPr>
          <w:t xml:space="preserve">presence of similar life-staged </w:t>
        </w:r>
      </w:ins>
      <w:r w:rsidR="00B264C2">
        <w:rPr>
          <w:rFonts w:ascii="Times New Roman" w:hAnsi="Times New Roman"/>
          <w:sz w:val="24"/>
          <w:szCs w:val="24"/>
        </w:rPr>
        <w:t>invasive grasses</w:t>
      </w:r>
      <w:ins w:id="17" w:author="zenrunner" w:date="2019-01-14T13:25:00Z">
        <w:r w:rsidR="003261C4">
          <w:rPr>
            <w:rFonts w:ascii="Times New Roman" w:hAnsi="Times New Roman"/>
            <w:sz w:val="24"/>
            <w:szCs w:val="24"/>
          </w:rPr>
          <w:t xml:space="preserve"> or something like – ie I think you need to be specific that is seed-seed interactions tested onwards - </w:t>
        </w:r>
      </w:ins>
      <w:r w:rsidR="001F750A">
        <w:rPr>
          <w:rFonts w:ascii="Times New Roman" w:hAnsi="Times New Roman"/>
          <w:sz w:val="24"/>
          <w:szCs w:val="24"/>
        </w:rPr>
        <w:t xml:space="preserve"> </w:t>
      </w:r>
      <w:r w:rsidR="00B27549">
        <w:rPr>
          <w:rFonts w:ascii="Times New Roman" w:hAnsi="Times New Roman"/>
          <w:sz w:val="24"/>
          <w:szCs w:val="24"/>
        </w:rPr>
        <w:t xml:space="preserve">that </w:t>
      </w:r>
      <w:r w:rsidR="001F750A">
        <w:rPr>
          <w:rFonts w:ascii="Times New Roman" w:hAnsi="Times New Roman"/>
          <w:sz w:val="24"/>
          <w:szCs w:val="24"/>
        </w:rPr>
        <w:t>they facilitate</w:t>
      </w:r>
      <w:r w:rsidR="00B264C2">
        <w:rPr>
          <w:rFonts w:ascii="Times New Roman" w:hAnsi="Times New Roman"/>
          <w:sz w:val="24"/>
          <w:szCs w:val="24"/>
        </w:rPr>
        <w:t xml:space="preserve"> </w:t>
      </w:r>
      <w:r w:rsidR="001F750A">
        <w:rPr>
          <w:rFonts w:ascii="Times New Roman" w:hAnsi="Times New Roman"/>
          <w:sz w:val="24"/>
          <w:szCs w:val="24"/>
        </w:rPr>
        <w:t xml:space="preserve">and </w:t>
      </w:r>
      <w:r w:rsidR="001F750A" w:rsidRPr="003261C4">
        <w:rPr>
          <w:rFonts w:ascii="Times New Roman" w:hAnsi="Times New Roman"/>
          <w:sz w:val="24"/>
          <w:szCs w:val="24"/>
          <w:highlight w:val="yellow"/>
          <w:rPrChange w:id="18" w:author="zenrunner" w:date="2019-01-14T13:26:00Z">
            <w:rPr>
              <w:rFonts w:ascii="Times New Roman" w:hAnsi="Times New Roman"/>
              <w:sz w:val="24"/>
              <w:szCs w:val="24"/>
            </w:rPr>
          </w:rPrChange>
        </w:rPr>
        <w:t>this effect increase</w:t>
      </w:r>
      <w:r w:rsidR="00B27549" w:rsidRPr="003261C4">
        <w:rPr>
          <w:rFonts w:ascii="Times New Roman" w:hAnsi="Times New Roman"/>
          <w:sz w:val="24"/>
          <w:szCs w:val="24"/>
          <w:highlight w:val="yellow"/>
          <w:rPrChange w:id="19" w:author="zenrunner" w:date="2019-01-14T13:26:00Z">
            <w:rPr>
              <w:rFonts w:ascii="Times New Roman" w:hAnsi="Times New Roman"/>
              <w:sz w:val="24"/>
              <w:szCs w:val="24"/>
            </w:rPr>
          </w:rPrChange>
        </w:rPr>
        <w:t>s</w:t>
      </w:r>
      <w:r w:rsidR="001F750A" w:rsidRPr="003261C4">
        <w:rPr>
          <w:rFonts w:ascii="Times New Roman" w:hAnsi="Times New Roman"/>
          <w:sz w:val="24"/>
          <w:szCs w:val="24"/>
          <w:highlight w:val="yellow"/>
          <w:rPrChange w:id="20" w:author="zenrunner" w:date="2019-01-14T13:26:00Z">
            <w:rPr>
              <w:rFonts w:ascii="Times New Roman" w:hAnsi="Times New Roman"/>
              <w:sz w:val="24"/>
              <w:szCs w:val="24"/>
            </w:rPr>
          </w:rPrChange>
        </w:rPr>
        <w:t xml:space="preserve"> when </w:t>
      </w:r>
      <w:r w:rsidR="00B264C2" w:rsidRPr="003261C4">
        <w:rPr>
          <w:rFonts w:ascii="Times New Roman" w:hAnsi="Times New Roman"/>
          <w:sz w:val="24"/>
          <w:szCs w:val="24"/>
          <w:highlight w:val="yellow"/>
          <w:rPrChange w:id="21" w:author="zenrunner" w:date="2019-01-14T13:26:00Z">
            <w:rPr>
              <w:rFonts w:ascii="Times New Roman" w:hAnsi="Times New Roman"/>
              <w:sz w:val="24"/>
              <w:szCs w:val="24"/>
            </w:rPr>
          </w:rPrChange>
        </w:rPr>
        <w:t>resources</w:t>
      </w:r>
      <w:r w:rsidR="001F750A" w:rsidRPr="003261C4">
        <w:rPr>
          <w:rFonts w:ascii="Times New Roman" w:hAnsi="Times New Roman"/>
          <w:sz w:val="24"/>
          <w:szCs w:val="24"/>
          <w:highlight w:val="yellow"/>
          <w:rPrChange w:id="22" w:author="zenrunner" w:date="2019-01-14T13:26:00Z">
            <w:rPr>
              <w:rFonts w:ascii="Times New Roman" w:hAnsi="Times New Roman"/>
              <w:sz w:val="24"/>
              <w:szCs w:val="24"/>
            </w:rPr>
          </w:rPrChange>
        </w:rPr>
        <w:t xml:space="preserve"> are </w:t>
      </w:r>
      <w:r w:rsidR="00E33FC9" w:rsidRPr="003261C4">
        <w:rPr>
          <w:rFonts w:ascii="Times New Roman" w:hAnsi="Times New Roman"/>
          <w:sz w:val="24"/>
          <w:szCs w:val="24"/>
          <w:highlight w:val="yellow"/>
          <w:rPrChange w:id="23" w:author="zenrunner" w:date="2019-01-14T13:26:00Z">
            <w:rPr>
              <w:rFonts w:ascii="Times New Roman" w:hAnsi="Times New Roman"/>
              <w:sz w:val="24"/>
              <w:szCs w:val="24"/>
            </w:rPr>
          </w:rPrChange>
        </w:rPr>
        <w:t xml:space="preserve">relatively more </w:t>
      </w:r>
      <w:r w:rsidR="001F750A" w:rsidRPr="003261C4">
        <w:rPr>
          <w:rFonts w:ascii="Times New Roman" w:hAnsi="Times New Roman"/>
          <w:sz w:val="24"/>
          <w:szCs w:val="24"/>
          <w:highlight w:val="yellow"/>
          <w:rPrChange w:id="24" w:author="zenrunner" w:date="2019-01-14T13:26:00Z">
            <w:rPr>
              <w:rFonts w:ascii="Times New Roman" w:hAnsi="Times New Roman"/>
              <w:sz w:val="24"/>
              <w:szCs w:val="24"/>
            </w:rPr>
          </w:rPrChange>
        </w:rPr>
        <w:t>limited</w:t>
      </w:r>
      <w:ins w:id="25" w:author="zenrunner" w:date="2019-01-14T13:26:00Z">
        <w:r w:rsidR="003261C4">
          <w:rPr>
            <w:rFonts w:ascii="Times New Roman" w:hAnsi="Times New Roman"/>
            <w:sz w:val="24"/>
            <w:szCs w:val="24"/>
          </w:rPr>
          <w:t xml:space="preserve"> be more specific here too – that increasing </w:t>
        </w:r>
      </w:ins>
      <w:ins w:id="26" w:author="zenrunner" w:date="2019-01-14T13:27:00Z">
        <w:r w:rsidR="003261C4">
          <w:rPr>
            <w:rFonts w:ascii="Times New Roman" w:hAnsi="Times New Roman"/>
            <w:sz w:val="24"/>
            <w:szCs w:val="24"/>
          </w:rPr>
          <w:t xml:space="preserve">water </w:t>
        </w:r>
      </w:ins>
      <w:ins w:id="27" w:author="zenrunner" w:date="2019-01-14T13:26:00Z">
        <w:r w:rsidR="003261C4">
          <w:rPr>
            <w:rFonts w:ascii="Times New Roman" w:hAnsi="Times New Roman"/>
            <w:sz w:val="24"/>
            <w:szCs w:val="24"/>
          </w:rPr>
          <w:t>limitation shifts interactions to</w:t>
        </w:r>
      </w:ins>
      <w:ins w:id="28" w:author="zenrunner" w:date="2019-01-14T13:27:00Z">
        <w:r w:rsidR="003261C4">
          <w:rPr>
            <w:rFonts w:ascii="Times New Roman" w:hAnsi="Times New Roman"/>
            <w:sz w:val="24"/>
            <w:szCs w:val="24"/>
          </w:rPr>
          <w:t xml:space="preserve"> higher intensities of competition?</w:t>
        </w:r>
      </w:ins>
      <w:r w:rsidR="00B264C2">
        <w:rPr>
          <w:rFonts w:ascii="Times New Roman" w:hAnsi="Times New Roman"/>
          <w:sz w:val="24"/>
          <w:szCs w:val="24"/>
        </w:rPr>
        <w:t xml:space="preserve">. </w:t>
      </w:r>
      <w:r w:rsidR="008546A7">
        <w:rPr>
          <w:rFonts w:ascii="Times New Roman" w:hAnsi="Times New Roman"/>
          <w:sz w:val="24"/>
          <w:szCs w:val="24"/>
        </w:rPr>
        <w:t xml:space="preserve">In </w:t>
      </w:r>
      <w:r w:rsidR="001F750A">
        <w:rPr>
          <w:rFonts w:ascii="Times New Roman" w:hAnsi="Times New Roman"/>
          <w:sz w:val="24"/>
          <w:szCs w:val="24"/>
        </w:rPr>
        <w:t>the</w:t>
      </w:r>
      <w:r w:rsidR="00267216">
        <w:rPr>
          <w:rFonts w:ascii="Times New Roman" w:hAnsi="Times New Roman"/>
          <w:sz w:val="24"/>
          <w:szCs w:val="24"/>
        </w:rPr>
        <w:t xml:space="preserve"> San Joaquin Desert</w:t>
      </w:r>
      <w:r w:rsidR="001F750A">
        <w:rPr>
          <w:rFonts w:ascii="Times New Roman" w:hAnsi="Times New Roman"/>
          <w:sz w:val="24"/>
          <w:szCs w:val="24"/>
        </w:rPr>
        <w:t xml:space="preserve"> of California</w:t>
      </w:r>
      <w:r w:rsidR="00267216">
        <w:rPr>
          <w:rFonts w:ascii="Times New Roman" w:hAnsi="Times New Roman"/>
          <w:sz w:val="24"/>
          <w:szCs w:val="24"/>
        </w:rPr>
        <w:t xml:space="preserve">, </w:t>
      </w:r>
      <w:r w:rsidR="008546A7">
        <w:rPr>
          <w:rFonts w:ascii="Times New Roman" w:hAnsi="Times New Roman"/>
          <w:sz w:val="24"/>
          <w:szCs w:val="24"/>
        </w:rPr>
        <w:t xml:space="preserve">we measured the spatial association of the native shrub </w:t>
      </w:r>
      <w:r w:rsidR="008546A7" w:rsidRPr="008546A7">
        <w:rPr>
          <w:rFonts w:ascii="Times New Roman" w:hAnsi="Times New Roman"/>
          <w:i/>
          <w:sz w:val="24"/>
          <w:szCs w:val="24"/>
        </w:rPr>
        <w:t xml:space="preserve">Ephedra californica </w:t>
      </w:r>
      <w:r w:rsidR="008546A7">
        <w:rPr>
          <w:rFonts w:ascii="Times New Roman" w:hAnsi="Times New Roman"/>
          <w:sz w:val="24"/>
          <w:szCs w:val="24"/>
        </w:rPr>
        <w:t xml:space="preserve">with the non-native grass </w:t>
      </w:r>
      <w:r w:rsidR="008546A7" w:rsidRPr="008546A7">
        <w:rPr>
          <w:rFonts w:ascii="Times New Roman" w:hAnsi="Times New Roman"/>
          <w:i/>
          <w:sz w:val="24"/>
          <w:szCs w:val="24"/>
        </w:rPr>
        <w:t>Bromus madritensis</w:t>
      </w:r>
      <w:ins w:id="29" w:author="zenrunner" w:date="2019-01-14T13:27:00Z">
        <w:r w:rsidR="00EF0EC9">
          <w:rPr>
            <w:rFonts w:ascii="Times New Roman" w:hAnsi="Times New Roman"/>
            <w:i/>
            <w:sz w:val="24"/>
            <w:szCs w:val="24"/>
          </w:rPr>
          <w:t xml:space="preserve"> – or flip? Did you measure brome with shrubs or baby shrubs with brome?</w:t>
        </w:r>
      </w:ins>
      <w:r w:rsidR="008546A7">
        <w:rPr>
          <w:rFonts w:ascii="Times New Roman" w:hAnsi="Times New Roman"/>
          <w:sz w:val="24"/>
          <w:szCs w:val="24"/>
        </w:rPr>
        <w:t>.</w:t>
      </w:r>
      <w:r w:rsidR="00267216">
        <w:rPr>
          <w:rFonts w:ascii="Times New Roman" w:hAnsi="Times New Roman"/>
          <w:sz w:val="24"/>
          <w:szCs w:val="24"/>
        </w:rPr>
        <w:t xml:space="preserve"> We also collected seed</w:t>
      </w:r>
      <w:ins w:id="30" w:author="zenrunner" w:date="2019-01-14T13:29:00Z">
        <w:r w:rsidR="00454AB1">
          <w:rPr>
            <w:rFonts w:ascii="Times New Roman" w:hAnsi="Times New Roman"/>
            <w:sz w:val="24"/>
            <w:szCs w:val="24"/>
          </w:rPr>
          <w:t>,</w:t>
        </w:r>
      </w:ins>
      <w:r w:rsidR="00267216">
        <w:rPr>
          <w:rFonts w:ascii="Times New Roman" w:hAnsi="Times New Roman"/>
          <w:sz w:val="24"/>
          <w:szCs w:val="24"/>
        </w:rPr>
        <w:t xml:space="preserve"> and </w:t>
      </w:r>
      <w:ins w:id="31" w:author="zenrunner" w:date="2019-01-14T13:29:00Z">
        <w:r w:rsidR="00454AB1">
          <w:rPr>
            <w:rFonts w:ascii="Times New Roman" w:hAnsi="Times New Roman"/>
            <w:sz w:val="24"/>
            <w:szCs w:val="24"/>
          </w:rPr>
          <w:t xml:space="preserve">we </w:t>
        </w:r>
      </w:ins>
      <w:del w:id="32" w:author="zenrunner" w:date="2019-01-14T13:28:00Z">
        <w:r w:rsidR="00267216" w:rsidDel="001528B4">
          <w:rPr>
            <w:rFonts w:ascii="Times New Roman" w:hAnsi="Times New Roman"/>
            <w:sz w:val="24"/>
            <w:szCs w:val="24"/>
          </w:rPr>
          <w:delText xml:space="preserve">conducted </w:delText>
        </w:r>
      </w:del>
      <w:ins w:id="33" w:author="zenrunner" w:date="2019-01-14T13:28:00Z">
        <w:r w:rsidR="001528B4">
          <w:rPr>
            <w:rFonts w:ascii="Times New Roman" w:hAnsi="Times New Roman"/>
            <w:sz w:val="24"/>
            <w:szCs w:val="24"/>
          </w:rPr>
          <w:t xml:space="preserve">did </w:t>
        </w:r>
      </w:ins>
      <w:r w:rsidR="00267216">
        <w:rPr>
          <w:rFonts w:ascii="Times New Roman" w:hAnsi="Times New Roman"/>
          <w:sz w:val="24"/>
          <w:szCs w:val="24"/>
        </w:rPr>
        <w:t xml:space="preserve">greenhouse trials </w:t>
      </w:r>
      <w:ins w:id="34" w:author="zenrunner" w:date="2019-01-14T13:28:00Z">
        <w:r w:rsidR="001528B4">
          <w:rPr>
            <w:rFonts w:ascii="Times New Roman" w:hAnsi="Times New Roman"/>
            <w:sz w:val="24"/>
            <w:szCs w:val="24"/>
          </w:rPr>
          <w:t xml:space="preserve">with </w:t>
        </w:r>
      </w:ins>
      <w:del w:id="35" w:author="zenrunner" w:date="2019-01-14T13:28:00Z">
        <w:r w:rsidR="00267216" w:rsidDel="001528B4">
          <w:rPr>
            <w:rFonts w:ascii="Times New Roman" w:hAnsi="Times New Roman"/>
            <w:sz w:val="24"/>
            <w:szCs w:val="24"/>
          </w:rPr>
          <w:delText xml:space="preserve">by growing </w:delText>
        </w:r>
      </w:del>
      <w:r w:rsidR="00267216" w:rsidRPr="00A81725">
        <w:rPr>
          <w:rFonts w:ascii="Times New Roman" w:hAnsi="Times New Roman"/>
          <w:i/>
          <w:sz w:val="24"/>
          <w:szCs w:val="24"/>
        </w:rPr>
        <w:t>E. californica</w:t>
      </w:r>
      <w:r w:rsidR="00267216">
        <w:rPr>
          <w:rFonts w:ascii="Times New Roman" w:hAnsi="Times New Roman"/>
          <w:sz w:val="24"/>
          <w:szCs w:val="24"/>
        </w:rPr>
        <w:t xml:space="preserve"> </w:t>
      </w:r>
      <w:ins w:id="36" w:author="zenrunner" w:date="2019-01-14T13:28:00Z">
        <w:r w:rsidR="001528B4">
          <w:rPr>
            <w:rFonts w:ascii="Times New Roman" w:hAnsi="Times New Roman"/>
            <w:sz w:val="24"/>
            <w:szCs w:val="24"/>
          </w:rPr>
          <w:t xml:space="preserve">and </w:t>
        </w:r>
      </w:ins>
      <w:del w:id="37" w:author="zenrunner" w:date="2019-01-14T13:28:00Z">
        <w:r w:rsidR="00267216" w:rsidDel="001528B4">
          <w:rPr>
            <w:rFonts w:ascii="Times New Roman" w:hAnsi="Times New Roman"/>
            <w:sz w:val="24"/>
            <w:szCs w:val="24"/>
          </w:rPr>
          <w:delText xml:space="preserve">in different environmental conditions and with different </w:delText>
        </w:r>
      </w:del>
      <w:r w:rsidR="00267216" w:rsidRPr="00267216">
        <w:rPr>
          <w:rFonts w:ascii="Times New Roman" w:hAnsi="Times New Roman"/>
          <w:i/>
          <w:sz w:val="24"/>
          <w:szCs w:val="24"/>
        </w:rPr>
        <w:t>B. madritnesis</w:t>
      </w:r>
      <w:r w:rsidR="00267216">
        <w:rPr>
          <w:rFonts w:ascii="Times New Roman" w:hAnsi="Times New Roman"/>
          <w:sz w:val="24"/>
          <w:szCs w:val="24"/>
        </w:rPr>
        <w:t xml:space="preserve"> </w:t>
      </w:r>
      <w:del w:id="38" w:author="zenrunner" w:date="2019-01-14T13:28:00Z">
        <w:r w:rsidR="00267216" w:rsidDel="001528B4">
          <w:rPr>
            <w:rFonts w:ascii="Times New Roman" w:hAnsi="Times New Roman"/>
            <w:sz w:val="24"/>
            <w:szCs w:val="24"/>
          </w:rPr>
          <w:delText>densities</w:delText>
        </w:r>
      </w:del>
      <w:ins w:id="39" w:author="zenrunner" w:date="2019-01-14T13:28:00Z">
        <w:r w:rsidR="001528B4">
          <w:rPr>
            <w:rFonts w:ascii="Times New Roman" w:hAnsi="Times New Roman"/>
            <w:sz w:val="24"/>
            <w:szCs w:val="24"/>
          </w:rPr>
          <w:t>at 5 densities and at 3 water levels or whatever etc.</w:t>
        </w:r>
      </w:ins>
      <w:r w:rsidR="00267216">
        <w:rPr>
          <w:rFonts w:ascii="Times New Roman" w:hAnsi="Times New Roman"/>
          <w:sz w:val="24"/>
          <w:szCs w:val="24"/>
        </w:rPr>
        <w:t xml:space="preserve">. In the field, </w:t>
      </w:r>
      <w:r w:rsidR="00267216" w:rsidRPr="00267216">
        <w:rPr>
          <w:rFonts w:ascii="Times New Roman" w:hAnsi="Times New Roman"/>
          <w:i/>
          <w:sz w:val="24"/>
          <w:szCs w:val="24"/>
        </w:rPr>
        <w:t>E. californica</w:t>
      </w:r>
      <w:r w:rsidR="00267216">
        <w:rPr>
          <w:rFonts w:ascii="Times New Roman" w:hAnsi="Times New Roman"/>
          <w:sz w:val="24"/>
          <w:szCs w:val="24"/>
        </w:rPr>
        <w:t xml:space="preserve"> facilitate</w:t>
      </w:r>
      <w:r w:rsidR="001832E8">
        <w:rPr>
          <w:rFonts w:ascii="Times New Roman" w:hAnsi="Times New Roman"/>
          <w:sz w:val="24"/>
          <w:szCs w:val="24"/>
        </w:rPr>
        <w:t>d</w:t>
      </w:r>
      <w:r w:rsidR="00267216">
        <w:rPr>
          <w:rFonts w:ascii="Times New Roman" w:hAnsi="Times New Roman"/>
          <w:sz w:val="24"/>
          <w:szCs w:val="24"/>
        </w:rPr>
        <w:t xml:space="preserve"> </w:t>
      </w:r>
      <w:r w:rsidR="00267216" w:rsidRPr="00267216">
        <w:rPr>
          <w:rFonts w:ascii="Times New Roman" w:hAnsi="Times New Roman"/>
          <w:i/>
          <w:sz w:val="24"/>
          <w:szCs w:val="24"/>
        </w:rPr>
        <w:t>B. madritnesis</w:t>
      </w:r>
      <w:r w:rsidR="00267216">
        <w:rPr>
          <w:rFonts w:ascii="Times New Roman" w:hAnsi="Times New Roman"/>
          <w:sz w:val="24"/>
          <w:szCs w:val="24"/>
        </w:rPr>
        <w:t xml:space="preserve"> within their canopy, but the two species </w:t>
      </w:r>
      <w:r w:rsidR="008068AD">
        <w:rPr>
          <w:rFonts w:ascii="Times New Roman" w:hAnsi="Times New Roman"/>
          <w:sz w:val="24"/>
          <w:szCs w:val="24"/>
        </w:rPr>
        <w:t>were</w:t>
      </w:r>
      <w:r w:rsidR="00267216">
        <w:rPr>
          <w:rFonts w:ascii="Times New Roman" w:hAnsi="Times New Roman"/>
          <w:sz w:val="24"/>
          <w:szCs w:val="24"/>
        </w:rPr>
        <w:t xml:space="preserve"> negatively associated at the landscape-level</w:t>
      </w:r>
      <w:ins w:id="40" w:author="zenrunner" w:date="2019-01-14T20:29:00Z">
        <w:r w:rsidR="0096605D">
          <w:rPr>
            <w:rFonts w:ascii="Times New Roman" w:hAnsi="Times New Roman"/>
            <w:sz w:val="24"/>
            <w:szCs w:val="24"/>
          </w:rPr>
          <w:t xml:space="preserve"> at scales of ..</w:t>
        </w:r>
      </w:ins>
      <w:r w:rsidR="00267216">
        <w:rPr>
          <w:rFonts w:ascii="Times New Roman" w:hAnsi="Times New Roman"/>
          <w:sz w:val="24"/>
          <w:szCs w:val="24"/>
        </w:rPr>
        <w:t xml:space="preserve">. </w:t>
      </w:r>
      <w:r w:rsidR="00CC7605">
        <w:rPr>
          <w:rFonts w:ascii="Times New Roman" w:hAnsi="Times New Roman"/>
          <w:sz w:val="24"/>
          <w:szCs w:val="24"/>
        </w:rPr>
        <w:t xml:space="preserve">In greenhouse trials, </w:t>
      </w:r>
      <w:r w:rsidR="00CC7605" w:rsidRPr="00CC7605">
        <w:rPr>
          <w:rFonts w:ascii="Times New Roman" w:hAnsi="Times New Roman"/>
          <w:i/>
          <w:sz w:val="24"/>
          <w:szCs w:val="24"/>
        </w:rPr>
        <w:t>E. californica</w:t>
      </w:r>
      <w:r w:rsidR="00CC7605">
        <w:rPr>
          <w:rFonts w:ascii="Times New Roman" w:hAnsi="Times New Roman"/>
          <w:sz w:val="24"/>
          <w:szCs w:val="24"/>
        </w:rPr>
        <w:t xml:space="preserve"> was negatively impacted by shade</w:t>
      </w:r>
      <w:r w:rsidR="001F750A">
        <w:rPr>
          <w:rFonts w:ascii="Times New Roman" w:hAnsi="Times New Roman"/>
          <w:sz w:val="24"/>
          <w:szCs w:val="24"/>
        </w:rPr>
        <w:t>,</w:t>
      </w:r>
      <w:r w:rsidR="00CC7605">
        <w:rPr>
          <w:rFonts w:ascii="Times New Roman" w:hAnsi="Times New Roman"/>
          <w:sz w:val="24"/>
          <w:szCs w:val="24"/>
        </w:rPr>
        <w:t xml:space="preserve"> </w:t>
      </w:r>
      <w:r w:rsidR="001F750A">
        <w:rPr>
          <w:rFonts w:ascii="Times New Roman" w:hAnsi="Times New Roman"/>
          <w:sz w:val="24"/>
          <w:szCs w:val="24"/>
        </w:rPr>
        <w:t>but</w:t>
      </w:r>
      <w:r w:rsidR="00CC7605">
        <w:rPr>
          <w:rFonts w:ascii="Times New Roman" w:hAnsi="Times New Roman"/>
          <w:sz w:val="24"/>
          <w:szCs w:val="24"/>
        </w:rPr>
        <w:t xml:space="preserve"> </w:t>
      </w:r>
      <w:ins w:id="41" w:author="zenrunner" w:date="2019-01-14T20:29:00Z">
        <w:r w:rsidR="00D136FB">
          <w:rPr>
            <w:rFonts w:ascii="Times New Roman" w:hAnsi="Times New Roman"/>
            <w:sz w:val="24"/>
            <w:szCs w:val="24"/>
          </w:rPr>
          <w:t xml:space="preserve">this species </w:t>
        </w:r>
      </w:ins>
      <w:r w:rsidR="00CC7605">
        <w:rPr>
          <w:rFonts w:ascii="Times New Roman" w:hAnsi="Times New Roman"/>
          <w:sz w:val="24"/>
          <w:szCs w:val="24"/>
        </w:rPr>
        <w:t xml:space="preserve">was tolerant of low water, </w:t>
      </w:r>
      <w:r w:rsidR="001F750A">
        <w:rPr>
          <w:rFonts w:ascii="Times New Roman" w:hAnsi="Times New Roman"/>
          <w:sz w:val="24"/>
          <w:szCs w:val="24"/>
        </w:rPr>
        <w:t>disturbance</w:t>
      </w:r>
      <w:r w:rsidR="00CC7605">
        <w:rPr>
          <w:rFonts w:ascii="Times New Roman" w:hAnsi="Times New Roman"/>
          <w:sz w:val="24"/>
          <w:szCs w:val="24"/>
        </w:rPr>
        <w:t xml:space="preserve">, and </w:t>
      </w:r>
      <w:r w:rsidR="001F750A">
        <w:rPr>
          <w:rFonts w:ascii="Times New Roman" w:hAnsi="Times New Roman"/>
          <w:sz w:val="24"/>
          <w:szCs w:val="24"/>
        </w:rPr>
        <w:t xml:space="preserve">variable </w:t>
      </w:r>
      <w:r w:rsidR="00CC7605">
        <w:rPr>
          <w:rFonts w:ascii="Times New Roman" w:hAnsi="Times New Roman"/>
          <w:sz w:val="24"/>
          <w:szCs w:val="24"/>
        </w:rPr>
        <w:t>soil substrate</w:t>
      </w:r>
      <w:r w:rsidR="001F750A">
        <w:rPr>
          <w:rFonts w:ascii="Times New Roman" w:hAnsi="Times New Roman"/>
          <w:sz w:val="24"/>
          <w:szCs w:val="24"/>
        </w:rPr>
        <w:t>s</w:t>
      </w:r>
      <w:r w:rsidR="00CC7605">
        <w:rPr>
          <w:rFonts w:ascii="Times New Roman" w:hAnsi="Times New Roman"/>
          <w:sz w:val="24"/>
          <w:szCs w:val="24"/>
        </w:rPr>
        <w:t xml:space="preserve">. </w:t>
      </w:r>
      <w:r w:rsidR="00695686">
        <w:rPr>
          <w:rFonts w:ascii="Times New Roman" w:hAnsi="Times New Roman"/>
          <w:sz w:val="24"/>
          <w:szCs w:val="24"/>
        </w:rPr>
        <w:t>I</w:t>
      </w:r>
      <w:r w:rsidR="00CC7605">
        <w:rPr>
          <w:rFonts w:ascii="Times New Roman" w:hAnsi="Times New Roman"/>
          <w:sz w:val="24"/>
          <w:szCs w:val="24"/>
        </w:rPr>
        <w:t xml:space="preserve">ncreasing densities of </w:t>
      </w:r>
      <w:r w:rsidR="00CC7605" w:rsidRPr="00ED0D2A">
        <w:rPr>
          <w:rFonts w:ascii="Times New Roman" w:hAnsi="Times New Roman"/>
          <w:i/>
          <w:sz w:val="24"/>
          <w:szCs w:val="24"/>
        </w:rPr>
        <w:t>B. madritensis</w:t>
      </w:r>
      <w:r w:rsidR="00CC7605">
        <w:rPr>
          <w:rFonts w:ascii="Times New Roman" w:hAnsi="Times New Roman"/>
          <w:sz w:val="24"/>
          <w:szCs w:val="24"/>
        </w:rPr>
        <w:t xml:space="preserve"> </w:t>
      </w:r>
      <w:ins w:id="42" w:author="zenrunner" w:date="2019-01-14T20:30:00Z">
        <w:r w:rsidR="00D136FB">
          <w:rPr>
            <w:rFonts w:ascii="Times New Roman" w:hAnsi="Times New Roman"/>
            <w:sz w:val="24"/>
            <w:szCs w:val="24"/>
          </w:rPr>
          <w:t xml:space="preserve">siginificantly? </w:t>
        </w:r>
      </w:ins>
      <w:r w:rsidR="00CC7605">
        <w:rPr>
          <w:rFonts w:ascii="Times New Roman" w:hAnsi="Times New Roman"/>
          <w:sz w:val="24"/>
          <w:szCs w:val="24"/>
        </w:rPr>
        <w:t>reduce</w:t>
      </w:r>
      <w:r w:rsidR="00B27549">
        <w:rPr>
          <w:rFonts w:ascii="Times New Roman" w:hAnsi="Times New Roman"/>
          <w:sz w:val="24"/>
          <w:szCs w:val="24"/>
        </w:rPr>
        <w:t>d</w:t>
      </w:r>
      <w:r w:rsidR="00CC7605">
        <w:rPr>
          <w:rFonts w:ascii="Times New Roman" w:hAnsi="Times New Roman"/>
          <w:sz w:val="24"/>
          <w:szCs w:val="24"/>
        </w:rPr>
        <w:t xml:space="preserve"> the recruitment rate of </w:t>
      </w:r>
      <w:r w:rsidR="00CC7605" w:rsidRPr="00CC7605">
        <w:rPr>
          <w:rFonts w:ascii="Times New Roman" w:hAnsi="Times New Roman"/>
          <w:i/>
          <w:sz w:val="24"/>
          <w:szCs w:val="24"/>
        </w:rPr>
        <w:t>E. californica</w:t>
      </w:r>
      <w:r w:rsidR="00CC7605">
        <w:rPr>
          <w:rFonts w:ascii="Times New Roman" w:hAnsi="Times New Roman"/>
          <w:sz w:val="24"/>
          <w:szCs w:val="24"/>
        </w:rPr>
        <w:t xml:space="preserve">, </w:t>
      </w:r>
      <w:ins w:id="43" w:author="zenrunner" w:date="2019-01-14T20:30:00Z">
        <w:r w:rsidR="00043585">
          <w:rPr>
            <w:rFonts w:ascii="Times New Roman" w:hAnsi="Times New Roman"/>
            <w:sz w:val="24"/>
            <w:szCs w:val="24"/>
          </w:rPr>
          <w:t>and</w:t>
        </w:r>
      </w:ins>
      <w:del w:id="44" w:author="zenrunner" w:date="2019-01-14T20:30:00Z">
        <w:r w:rsidR="00CC7605" w:rsidDel="00043585">
          <w:rPr>
            <w:rFonts w:ascii="Times New Roman" w:hAnsi="Times New Roman"/>
            <w:sz w:val="24"/>
            <w:szCs w:val="24"/>
          </w:rPr>
          <w:delText>but</w:delText>
        </w:r>
      </w:del>
      <w:r w:rsidR="00CC7605">
        <w:rPr>
          <w:rFonts w:ascii="Times New Roman" w:hAnsi="Times New Roman"/>
          <w:sz w:val="24"/>
          <w:szCs w:val="24"/>
        </w:rPr>
        <w:t xml:space="preserve"> other limitations did not mediate this effect. </w:t>
      </w:r>
      <w:r w:rsidR="00F74F9A">
        <w:rPr>
          <w:rFonts w:ascii="Times New Roman" w:hAnsi="Times New Roman"/>
          <w:sz w:val="24"/>
          <w:szCs w:val="24"/>
        </w:rPr>
        <w:t>The</w:t>
      </w:r>
      <w:r w:rsidR="00ED0D2A">
        <w:rPr>
          <w:rFonts w:ascii="Times New Roman" w:hAnsi="Times New Roman"/>
          <w:sz w:val="24"/>
          <w:szCs w:val="24"/>
        </w:rPr>
        <w:t xml:space="preserve"> hypothesis that the </w:t>
      </w:r>
      <w:r w:rsidR="00F74F9A">
        <w:rPr>
          <w:rFonts w:ascii="Times New Roman" w:hAnsi="Times New Roman"/>
          <w:sz w:val="24"/>
          <w:szCs w:val="24"/>
        </w:rPr>
        <w:t xml:space="preserve">potential </w:t>
      </w:r>
      <w:r w:rsidR="00ED0D2A">
        <w:rPr>
          <w:rFonts w:ascii="Times New Roman" w:hAnsi="Times New Roman"/>
          <w:sz w:val="24"/>
          <w:szCs w:val="24"/>
        </w:rPr>
        <w:t>recruitment of</w:t>
      </w:r>
      <w:r w:rsidR="00F74F9A">
        <w:rPr>
          <w:rFonts w:ascii="Times New Roman" w:hAnsi="Times New Roman"/>
          <w:i/>
          <w:sz w:val="24"/>
          <w:szCs w:val="24"/>
        </w:rPr>
        <w:t xml:space="preserve"> </w:t>
      </w:r>
      <w:r w:rsidR="00F74F9A" w:rsidRPr="0074293B">
        <w:rPr>
          <w:rFonts w:ascii="Times New Roman" w:hAnsi="Times New Roman"/>
          <w:sz w:val="24"/>
          <w:szCs w:val="24"/>
        </w:rPr>
        <w:t>a benefactor species can be influenced by non-native protégé species was supported</w:t>
      </w:r>
      <w:r w:rsidR="00E011D5">
        <w:rPr>
          <w:rFonts w:ascii="Times New Roman" w:hAnsi="Times New Roman"/>
          <w:sz w:val="24"/>
          <w:szCs w:val="24"/>
        </w:rPr>
        <w:t xml:space="preserve"> </w:t>
      </w:r>
      <w:r w:rsidR="00ED0D2A">
        <w:rPr>
          <w:rFonts w:ascii="Times New Roman" w:hAnsi="Times New Roman"/>
          <w:sz w:val="24"/>
          <w:szCs w:val="24"/>
        </w:rPr>
        <w:t>and this explain</w:t>
      </w:r>
      <w:r w:rsidR="001C4926">
        <w:rPr>
          <w:rFonts w:ascii="Times New Roman" w:hAnsi="Times New Roman"/>
          <w:sz w:val="24"/>
          <w:szCs w:val="24"/>
        </w:rPr>
        <w:t>s</w:t>
      </w:r>
      <w:r w:rsidR="0074293B">
        <w:rPr>
          <w:rFonts w:ascii="Times New Roman" w:hAnsi="Times New Roman"/>
          <w:sz w:val="24"/>
          <w:szCs w:val="24"/>
        </w:rPr>
        <w:t xml:space="preserve"> </w:t>
      </w:r>
      <w:ins w:id="45" w:author="zenrunner" w:date="2019-01-14T20:30:00Z">
        <w:r w:rsidR="0020116D">
          <w:rPr>
            <w:rFonts w:ascii="Times New Roman" w:hAnsi="Times New Roman"/>
            <w:sz w:val="24"/>
            <w:szCs w:val="24"/>
          </w:rPr>
          <w:t xml:space="preserve">the </w:t>
        </w:r>
      </w:ins>
      <w:r w:rsidR="0074293B">
        <w:rPr>
          <w:rFonts w:ascii="Times New Roman" w:hAnsi="Times New Roman"/>
          <w:sz w:val="24"/>
          <w:szCs w:val="24"/>
        </w:rPr>
        <w:t xml:space="preserve">association patterns at the </w:t>
      </w:r>
      <w:r w:rsidR="001C4926">
        <w:rPr>
          <w:rFonts w:ascii="Times New Roman" w:hAnsi="Times New Roman"/>
          <w:sz w:val="24"/>
          <w:szCs w:val="24"/>
        </w:rPr>
        <w:t>landscape-level</w:t>
      </w:r>
      <w:r w:rsidR="00ED0D2A">
        <w:rPr>
          <w:rFonts w:ascii="Times New Roman" w:hAnsi="Times New Roman"/>
          <w:sz w:val="24"/>
          <w:szCs w:val="24"/>
        </w:rPr>
        <w:t xml:space="preserve">. </w:t>
      </w:r>
      <w:r w:rsidR="00AB3DD5">
        <w:rPr>
          <w:rFonts w:ascii="Times New Roman" w:hAnsi="Times New Roman"/>
          <w:sz w:val="24"/>
          <w:szCs w:val="24"/>
        </w:rPr>
        <w:t>Desert shrubs are relatively tolerant species of low-resource availability</w:t>
      </w:r>
      <w:r w:rsidR="001F750A">
        <w:rPr>
          <w:rFonts w:ascii="Times New Roman" w:hAnsi="Times New Roman"/>
          <w:sz w:val="24"/>
          <w:szCs w:val="24"/>
        </w:rPr>
        <w:t>,</w:t>
      </w:r>
      <w:r w:rsidR="00AB3DD5">
        <w:rPr>
          <w:rFonts w:ascii="Times New Roman" w:hAnsi="Times New Roman"/>
          <w:sz w:val="24"/>
          <w:szCs w:val="24"/>
        </w:rPr>
        <w:t xml:space="preserve"> </w:t>
      </w:r>
      <w:r w:rsidR="001F750A">
        <w:rPr>
          <w:rFonts w:ascii="Times New Roman" w:hAnsi="Times New Roman"/>
          <w:sz w:val="24"/>
          <w:szCs w:val="24"/>
        </w:rPr>
        <w:t>but</w:t>
      </w:r>
      <w:r w:rsidR="00AB3DD5">
        <w:rPr>
          <w:rFonts w:ascii="Times New Roman" w:hAnsi="Times New Roman"/>
          <w:sz w:val="24"/>
          <w:szCs w:val="24"/>
        </w:rPr>
        <w:t xml:space="preserve"> invasive grass cover can </w:t>
      </w:r>
      <w:r w:rsidR="00720E23">
        <w:rPr>
          <w:rFonts w:ascii="Times New Roman" w:hAnsi="Times New Roman"/>
          <w:sz w:val="24"/>
          <w:szCs w:val="24"/>
        </w:rPr>
        <w:t xml:space="preserve">disrupt this tolerance and </w:t>
      </w:r>
      <w:r w:rsidR="0025461E">
        <w:rPr>
          <w:rFonts w:ascii="Times New Roman" w:hAnsi="Times New Roman"/>
          <w:sz w:val="24"/>
          <w:szCs w:val="24"/>
        </w:rPr>
        <w:t xml:space="preserve">thus </w:t>
      </w:r>
      <w:r w:rsidR="00720E23">
        <w:rPr>
          <w:rFonts w:ascii="Times New Roman" w:hAnsi="Times New Roman"/>
          <w:sz w:val="24"/>
          <w:szCs w:val="24"/>
        </w:rPr>
        <w:t xml:space="preserve">threaten </w:t>
      </w:r>
      <w:r w:rsidR="0025461E">
        <w:rPr>
          <w:rFonts w:ascii="Times New Roman" w:hAnsi="Times New Roman"/>
          <w:sz w:val="24"/>
          <w:szCs w:val="24"/>
        </w:rPr>
        <w:t>the fundamental functioning of these systems</w:t>
      </w:r>
      <w:r w:rsidR="00684023">
        <w:rPr>
          <w:rFonts w:ascii="Times New Roman" w:hAnsi="Times New Roman"/>
          <w:sz w:val="24"/>
          <w:szCs w:val="24"/>
        </w:rPr>
        <w:t>.</w:t>
      </w:r>
    </w:p>
    <w:p w14:paraId="46443B90" w14:textId="30E86A62" w:rsidR="0020116D" w:rsidRDefault="0020116D">
      <w:pPr>
        <w:spacing w:before="143" w:after="0" w:line="240" w:lineRule="auto"/>
        <w:rPr>
          <w:ins w:id="46" w:author="zenrunner" w:date="2019-01-14T20:30:00Z"/>
          <w:rFonts w:ascii="Times New Roman" w:hAnsi="Times New Roman"/>
          <w:sz w:val="24"/>
          <w:szCs w:val="24"/>
        </w:rPr>
      </w:pPr>
      <w:ins w:id="47" w:author="zenrunner" w:date="2019-01-14T20:30:00Z">
        <w:r w:rsidRPr="0028546A">
          <w:rPr>
            <w:rFonts w:ascii="Times New Roman" w:hAnsi="Times New Roman"/>
            <w:b/>
            <w:sz w:val="24"/>
            <w:szCs w:val="24"/>
            <w:rPrChange w:id="48" w:author="zenrunner" w:date="2019-01-14T20:31:00Z">
              <w:rPr>
                <w:rFonts w:ascii="Times New Roman" w:hAnsi="Times New Roman"/>
                <w:sz w:val="24"/>
                <w:szCs w:val="24"/>
              </w:rPr>
            </w:rPrChange>
          </w:rPr>
          <w:lastRenderedPageBreak/>
          <w:t>Keywords:</w:t>
        </w:r>
        <w:r>
          <w:rPr>
            <w:rFonts w:ascii="Times New Roman" w:hAnsi="Times New Roman"/>
            <w:sz w:val="24"/>
            <w:szCs w:val="24"/>
          </w:rPr>
          <w:t xml:space="preserve"> facilitation, positive interactions, trade-offs, costs, net i</w:t>
        </w:r>
      </w:ins>
      <w:ins w:id="49" w:author="zenrunner" w:date="2019-01-14T20:31:00Z">
        <w:r>
          <w:rPr>
            <w:rFonts w:ascii="Times New Roman" w:hAnsi="Times New Roman"/>
            <w:sz w:val="24"/>
            <w:szCs w:val="24"/>
          </w:rPr>
          <w:t xml:space="preserve">nteractions, </w:t>
        </w:r>
        <w:r w:rsidR="0048529E">
          <w:rPr>
            <w:rFonts w:ascii="Times New Roman" w:hAnsi="Times New Roman"/>
            <w:sz w:val="24"/>
            <w:szCs w:val="24"/>
          </w:rPr>
          <w:t>exotic species, invasion, competition, recruitment, deserts, benefactor species</w:t>
        </w:r>
      </w:ins>
    </w:p>
    <w:p w14:paraId="3370F513" w14:textId="77777777" w:rsidR="009B7FAD" w:rsidRDefault="009B7FAD">
      <w:pPr>
        <w:spacing w:before="143" w:after="0" w:line="240" w:lineRule="auto"/>
        <w:rPr>
          <w:rFonts w:ascii="Times New Roman" w:hAnsi="Times New Roman"/>
          <w:sz w:val="24"/>
          <w:szCs w:val="24"/>
        </w:rPr>
      </w:pPr>
      <w:r>
        <w:rPr>
          <w:rFonts w:ascii="Times New Roman" w:hAnsi="Times New Roman"/>
          <w:sz w:val="24"/>
          <w:szCs w:val="24"/>
        </w:rPr>
        <w:br w:type="page"/>
      </w:r>
    </w:p>
    <w:p w14:paraId="0F769BFE" w14:textId="77777777" w:rsidR="009B7FAD" w:rsidRPr="005A3757" w:rsidRDefault="009B7FAD">
      <w:pPr>
        <w:spacing w:before="143" w:after="0" w:line="240" w:lineRule="auto"/>
        <w:rPr>
          <w:rFonts w:ascii="Times New Roman" w:hAnsi="Times New Roman"/>
          <w:sz w:val="24"/>
          <w:szCs w:val="24"/>
        </w:rPr>
      </w:pPr>
    </w:p>
    <w:p w14:paraId="544B1AB1" w14:textId="77777777" w:rsidR="00C10F7A" w:rsidRPr="00405067" w:rsidRDefault="00C10F7A">
      <w:pPr>
        <w:rPr>
          <w:rFonts w:ascii="Times New Roman" w:hAnsi="Times New Roman"/>
          <w:b/>
        </w:rPr>
      </w:pPr>
      <w:r w:rsidRPr="00405067">
        <w:rPr>
          <w:rFonts w:ascii="Times New Roman" w:hAnsi="Times New Roman"/>
          <w:b/>
        </w:rPr>
        <w:t>Introduction</w:t>
      </w:r>
    </w:p>
    <w:p w14:paraId="604BD3B6" w14:textId="720743C7" w:rsidR="003A1406" w:rsidRDefault="00C10F7A" w:rsidP="00405067">
      <w:pPr>
        <w:spacing w:line="480" w:lineRule="auto"/>
        <w:rPr>
          <w:rFonts w:ascii="Times New Roman" w:hAnsi="Times New Roman"/>
          <w:sz w:val="24"/>
          <w:szCs w:val="24"/>
        </w:rPr>
      </w:pPr>
      <w:r w:rsidRPr="00405067">
        <w:rPr>
          <w:rFonts w:ascii="Times New Roman" w:hAnsi="Times New Roman"/>
          <w:sz w:val="24"/>
          <w:szCs w:val="24"/>
        </w:rPr>
        <w:t xml:space="preserve">Deserts are important </w:t>
      </w:r>
      <w:r w:rsidR="004B4832" w:rsidRPr="00405067">
        <w:rPr>
          <w:rFonts w:ascii="Times New Roman" w:hAnsi="Times New Roman"/>
          <w:sz w:val="24"/>
          <w:szCs w:val="24"/>
        </w:rPr>
        <w:t xml:space="preserve">ecological systems that are </w:t>
      </w:r>
      <w:r w:rsidR="0005543D" w:rsidRPr="00405067">
        <w:rPr>
          <w:rFonts w:ascii="Times New Roman" w:hAnsi="Times New Roman"/>
          <w:sz w:val="24"/>
          <w:szCs w:val="24"/>
        </w:rPr>
        <w:t>vulnerable</w:t>
      </w:r>
      <w:r w:rsidR="004B4832" w:rsidRPr="00405067">
        <w:rPr>
          <w:rFonts w:ascii="Times New Roman" w:hAnsi="Times New Roman"/>
          <w:sz w:val="24"/>
          <w:szCs w:val="24"/>
        </w:rPr>
        <w:t xml:space="preserve"> to anthropogenic disturbance</w:t>
      </w:r>
      <w:r w:rsidRPr="00405067">
        <w:rPr>
          <w:rFonts w:ascii="Times New Roman" w:hAnsi="Times New Roman"/>
          <w:sz w:val="24"/>
          <w:szCs w:val="24"/>
        </w:rPr>
        <w:t>.</w:t>
      </w:r>
      <w:r w:rsidR="004B4832" w:rsidRPr="00405067">
        <w:rPr>
          <w:rFonts w:ascii="Times New Roman" w:hAnsi="Times New Roman"/>
          <w:sz w:val="24"/>
          <w:szCs w:val="24"/>
        </w:rPr>
        <w:t xml:space="preserve"> In California, deserts support the highest levels of endemics relative to any other ecosystem </w:t>
      </w:r>
      <w:ins w:id="50" w:author="zenrunner" w:date="2019-01-14T20:32:00Z">
        <w:r w:rsidR="003C2741">
          <w:rPr>
            <w:rFonts w:ascii="Times New Roman" w:hAnsi="Times New Roman"/>
            <w:sz w:val="24"/>
            <w:szCs w:val="24"/>
          </w:rPr>
          <w:t xml:space="preserve">regionally? </w:t>
        </w:r>
      </w:ins>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"author" : [ { "dropping-particle" : "", "family" : "Baldwin", "given" : "B.G.", "non-dropping-particle" : "", "parse-names" : false, "suffix" : "" }, { "dropping-particle" : "", "family" : "Thronhill", "given" : "A.H.", "non-dropping-particle" : "", "parse-names" : false, "suffix" : "" }, { "dropping-particle" : "", "family" : "Freyman", "given" : "W.A.", "non-dropping-particle" : "", "parse-names" : false, "suffix" : "" }, { "dropping-particle" : "", "family" : "Ackerly", "given" : "D.", "non-dropping-particle" : "", "parse-names" : false, "suffix" : "" }, { "dropping-particle" : "", "family" : "Kling", "given" : "M.N.", "non-dropping-particle" : "", "parse-names" : false, "suffix" : "" }, { "dropping-particle" : "", "family" : "Morueta-Holme", "given" : "N.", "non-dropping-particle" : "", "parse-names" : false, "suffix" : "" }, { "dropping-particle" : "", "family" : "Mishler", "given" : "B.D.", "non-dropping-particle" : "", "parse-names" : false, "suffix" : "" } ], "container-title" : "American Journal of Botanyr", "id" : "ITEM-1", "issue" : "3", "issued" : { "date-parts" : [ [ "2017" ] ] }, "page" : "487-501", "title" : "Species richness and endemism in the native flora of California", "type" : "article-journal", "volume" : "104" }, "uris" : [ "http://www.mendeley.com/documents/?uuid=a8162993-2cf5-41b3-aa26-d55cf8c6fcc9" ] } ], "mendeley" : { "formattedCitation" : "(Baldwin et al. 2017)", "plainTextFormattedCitation" : "(Baldwin et al. 2017)", "previouslyFormattedCitation" : "(Baldwin et al. 2017)" }, "properties" : { "noteIndex" : 0 }, "schema" : "https://github.com/citation-style-language/schema/raw/master/csl-citation.json" }</w:instrText>
      </w:r>
      <w:r w:rsidR="001642EB">
        <w:rPr>
          <w:rFonts w:ascii="Times New Roman" w:hAnsi="Times New Roman"/>
          <w:sz w:val="24"/>
          <w:szCs w:val="24"/>
        </w:rPr>
        <w:fldChar w:fldCharType="separate"/>
      </w:r>
      <w:r w:rsidR="00D378C9" w:rsidRPr="00D378C9">
        <w:rPr>
          <w:rFonts w:ascii="Times New Roman" w:hAnsi="Times New Roman"/>
          <w:noProof/>
          <w:sz w:val="24"/>
          <w:szCs w:val="24"/>
        </w:rPr>
        <w:t>(Baldwin et al. 2017)</w:t>
      </w:r>
      <w:r w:rsidR="001642EB">
        <w:rPr>
          <w:rFonts w:ascii="Times New Roman" w:hAnsi="Times New Roman"/>
          <w:sz w:val="24"/>
          <w:szCs w:val="24"/>
        </w:rPr>
        <w:fldChar w:fldCharType="end"/>
      </w:r>
      <w:r w:rsidR="004B4832" w:rsidRPr="00405067">
        <w:rPr>
          <w:rFonts w:ascii="Times New Roman" w:hAnsi="Times New Roman"/>
          <w:sz w:val="24"/>
          <w:szCs w:val="24"/>
        </w:rPr>
        <w:t>.</w:t>
      </w:r>
      <w:r w:rsidRPr="00405067">
        <w:rPr>
          <w:rFonts w:ascii="Times New Roman" w:hAnsi="Times New Roman"/>
          <w:sz w:val="24"/>
          <w:szCs w:val="24"/>
        </w:rPr>
        <w:t xml:space="preserve"> </w:t>
      </w:r>
      <w:r w:rsidR="004B4832" w:rsidRPr="00405067">
        <w:rPr>
          <w:rFonts w:ascii="Times New Roman" w:hAnsi="Times New Roman"/>
          <w:sz w:val="24"/>
          <w:szCs w:val="24"/>
        </w:rPr>
        <w:t xml:space="preserve">However, </w:t>
      </w:r>
      <w:r w:rsidR="003A1406" w:rsidRPr="00405067">
        <w:rPr>
          <w:rFonts w:ascii="Times New Roman" w:hAnsi="Times New Roman"/>
          <w:sz w:val="24"/>
          <w:szCs w:val="24"/>
        </w:rPr>
        <w:t>In the San Joaquin Desert of California</w:t>
      </w:r>
      <w:r w:rsidR="003A1406">
        <w:rPr>
          <w:rFonts w:ascii="Times New Roman" w:hAnsi="Times New Roman"/>
          <w:sz w:val="24"/>
          <w:szCs w:val="24"/>
        </w:rPr>
        <w:t>,</w:t>
      </w:r>
      <w:r w:rsidR="003A1406" w:rsidRPr="00405067">
        <w:rPr>
          <w:rFonts w:ascii="Times New Roman" w:hAnsi="Times New Roman"/>
          <w:sz w:val="24"/>
          <w:szCs w:val="24"/>
        </w:rPr>
        <w:t xml:space="preserve"> </w:t>
      </w:r>
      <w:r w:rsidR="003A1406">
        <w:rPr>
          <w:rFonts w:ascii="Times New Roman" w:hAnsi="Times New Roman"/>
          <w:sz w:val="24"/>
          <w:szCs w:val="24"/>
        </w:rPr>
        <w:t>endemic species have seen significant declines in abundance because of habitat destruction</w:t>
      </w:r>
      <w:ins w:id="51" w:author="zenrunner" w:date="2019-01-14T20:32:00Z">
        <w:r w:rsidR="00DE1B40">
          <w:rPr>
            <w:rFonts w:ascii="Times New Roman" w:hAnsi="Times New Roman"/>
            <w:sz w:val="24"/>
            <w:szCs w:val="24"/>
          </w:rPr>
          <w:t>,</w:t>
        </w:r>
      </w:ins>
      <w:r w:rsidR="003A1406">
        <w:rPr>
          <w:rFonts w:ascii="Times New Roman" w:hAnsi="Times New Roman"/>
          <w:sz w:val="24"/>
          <w:szCs w:val="24"/>
        </w:rPr>
        <w:t xml:space="preserve"> and the remaining undisturbed land</w:t>
      </w:r>
      <w:r w:rsidR="003A1406" w:rsidRPr="00405067">
        <w:rPr>
          <w:rFonts w:ascii="Times New Roman" w:hAnsi="Times New Roman"/>
          <w:sz w:val="24"/>
          <w:szCs w:val="24"/>
        </w:rPr>
        <w:t xml:space="preserve"> is heavily invaded by Mediterranean grasses </w:t>
      </w:r>
      <w:r w:rsidR="001642EB">
        <w:rPr>
          <w:rFonts w:ascii="Times New Roman" w:hAnsi="Times New Roman"/>
          <w:sz w:val="24"/>
          <w:szCs w:val="24"/>
        </w:rPr>
        <w:fldChar w:fldCharType="begin" w:fldLock="1"/>
      </w:r>
      <w:r w:rsidR="003A1406">
        <w:rPr>
          <w:rFonts w:ascii="Times New Roman" w:hAnsi="Times New Roman"/>
          <w:sz w:val="24"/>
          <w:szCs w:val="24"/>
        </w:rPr>
        <w:instrText>ADDIN CSL_CITATION { "citationItems" : [ { "id" : "ITEM-1", "itemData" : { "DOI" : "10.3375/043.031.0206", "ISSN" : "0885-8608", "abstract" : "ABSTRACT: The vegetation community of the San Joaquin Valley of California has been formally classified as a perennial grassland based largely on assumptions of past climax state. However, historical records suggest that the region might be more accurately classified as a desert. The distinction is important in determining the appropriate management strategies for this ecosystem, particularly for the many rare and endemic taxa that reside there. Abiotic and biotic factors\u2014including low precipitation, arid soils, and desert-adapted plants and vertebrate\u2014are consistent with conditions typical of desert areas. We examined the distributions of these factors to define the extent of the San Joaquin Desert. We conclude that the San Joaquin Desert historically encompassed 28,493 km2 including the western and southern two thirds of the San Joaquin Valley, and the Carrizo Plain and Cuyama Valley to the southwest. However, this ecosystem has been reduced by up to 59% from agricultural, industrial, and urban activiti...", "author" : [ { "dropping-particle" : "", "family" : "Germano", "given" : "David J.", "non-dropping-particle" : "", "parse-names" : false, "suffix" : "" }, { "dropping-particle" : "", "family" : "Rathbun", "given" : "Galen B.", "non-dropping-particle" : "", "parse-names" : false, "suffix" : "" }, { "dropping-particle" : "", "family" : "Saslaw", "given" : "Lawrence R.", "non-dropping-particle" : "", "parse-names" : false, "suffix" : "" }, { "dropping-particle" : "", "family" : "Cypher", "given" : "Brian L.", "non-dropping-particle" : "", "parse-names" : false, "suffix" : "" }, { "dropping-particle" : "", "family" : "Cypher", "given" : "Ellen A.", "non-dropping-particle" : "", "parse-names" : false, "suffix" : "" }, { "dropping-particle" : "", "family" : "Vredenburgh", "given" : "Larry M.", "non-dropping-particle" : "", "parse-names" : false, "suffix" : "" } ], "container-title" : "Natural Areas Journal", "id" : "ITEM-1", "issue" : "2", "issued" : { "date-parts" : [ [ "2011", "4", "3" ] ] }, "page" : "138-147", "publisher" : " Natural Areas Association ", "title" : "The San Joaquin Desert of California: Ecologically Misunderstood and Overlooked", "type" : "article-journal", "volume" : "31" }, "uris" : [ "http://www.mendeley.com/documents/?uuid=e3dcc5fd-f40d-3f4f-aff1-e824f3c21daf" ] } ], "mendeley" : { "formattedCitation" : "(Germano et al. 2011)", "plainTextFormattedCitation" : "(Germano et al. 2011)", "previouslyFormattedCitation" : "(Germano et al. 2011)" }, "properties" : { "noteIndex" : 0 }, "schema" : "https://github.com/citation-style-language/schema/raw/master/csl-citation.json" }</w:instrText>
      </w:r>
      <w:r w:rsidR="001642EB">
        <w:rPr>
          <w:rFonts w:ascii="Times New Roman" w:hAnsi="Times New Roman"/>
          <w:sz w:val="24"/>
          <w:szCs w:val="24"/>
        </w:rPr>
        <w:fldChar w:fldCharType="separate"/>
      </w:r>
      <w:r w:rsidR="003A1406" w:rsidRPr="00590EBC">
        <w:rPr>
          <w:rFonts w:ascii="Times New Roman" w:hAnsi="Times New Roman"/>
          <w:noProof/>
          <w:sz w:val="24"/>
          <w:szCs w:val="24"/>
        </w:rPr>
        <w:t>(Germano et al. 2011)</w:t>
      </w:r>
      <w:r w:rsidR="001642EB">
        <w:rPr>
          <w:rFonts w:ascii="Times New Roman" w:hAnsi="Times New Roman"/>
          <w:sz w:val="24"/>
          <w:szCs w:val="24"/>
        </w:rPr>
        <w:fldChar w:fldCharType="end"/>
      </w:r>
      <w:r w:rsidR="003A1406" w:rsidRPr="00405067">
        <w:rPr>
          <w:rFonts w:ascii="Times New Roman" w:hAnsi="Times New Roman"/>
          <w:sz w:val="24"/>
          <w:szCs w:val="24"/>
        </w:rPr>
        <w:t xml:space="preserve">. </w:t>
      </w:r>
      <w:r w:rsidR="00151832" w:rsidRPr="00405067">
        <w:rPr>
          <w:rFonts w:ascii="Times New Roman" w:hAnsi="Times New Roman"/>
          <w:sz w:val="24"/>
          <w:szCs w:val="24"/>
        </w:rPr>
        <w:t xml:space="preserve">Invasive grasses are </w:t>
      </w:r>
      <w:r w:rsidR="009638BD">
        <w:rPr>
          <w:rFonts w:ascii="Times New Roman" w:hAnsi="Times New Roman"/>
          <w:sz w:val="24"/>
          <w:szCs w:val="24"/>
        </w:rPr>
        <w:t xml:space="preserve">a </w:t>
      </w:r>
      <w:r w:rsidR="00151832" w:rsidRPr="00405067">
        <w:rPr>
          <w:rFonts w:ascii="Times New Roman" w:hAnsi="Times New Roman"/>
          <w:sz w:val="24"/>
          <w:szCs w:val="24"/>
        </w:rPr>
        <w:t xml:space="preserve">concern for these arid environments because they can cause the conversion of shrublands into annual grasslands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"10.1016/J.RSE.2004.08.016", "author" : [ { "dropping-particle" : "", "family" : "Bradley", "given" : "Bethany A.", "non-dropping-particle" : "", "parse-names" : false, "suffix" : "" }, { "dropping-particle" : "", "family" : "Mustard", "given" : "J.F.", "non-dropping-particle" : "", "parse-names" : false, "suffix" : "" } ], "container-title" : "Remote Sensing of Environment", "id" : "ITEM-1", "issue" : "2", "issued" : { "date-parts" : [ [ "2005", "1", "30" ] ] }, "page" : "204-213", "publisher" : "Elsevier", "title" : "Identifying land cover variability distinct from land cover change: Cheatgrass in the Great Basin", "type" : "article-journal", "volume" : "94" }, "uris" : [ "http://www.mendeley.com/documents/?uuid=b1458df8-cf1e-39dd-afec-2b202353925a" ] }, { "id" : "ITEM-2", "itemData" : { "DOI" : "10.2111/REM-D-09-00151.1", "ISSN" : "15507424", "abstract" : "Abstract Anthropogenic climate change is hypothesized to modify the spread of invasive annual grasses across the deserts of the western United States. The influence of climate change on future invasions depends on both climate suitability that defines a potential species range and the mechanisms that facilitate invasions and contractions. A suite of downscaled climate projections for the mid\u201321st century was used to examine changes in physically based mechanisms, including critical physiological temperature thresholds, the timing and availability of moisture, and the potential for large wildfires. Results suggest widespread changes in 1) the length of the freeze-free season that may favor cold-intolerant annual grasses, 2) changes in the frequency of wet winters that may alter the potential for establishment of invasive annual grasses, and 3) an earlier onset of fire season and a lengthening of the window during which conditions are conducive to fire ignition and growth furthering the fire-invasive feedba...", "author" : [ { "dropping-particle" : "", "family" : "Abatzoglou", "given" : "John T.", "non-dropping-particle" : "", "parse-names" : false, "suffix" : "" }, { "dropping-particle" : "", "family" : "Kolden", "given" : "Crystal A.", "non-dropping-particle" : "", "parse-names" : false, "suffix" : "" } ], "container-title" : "Rangeland Ecology &amp; Management", "id" : "ITEM-2", "issue" : "5", "issued" : { "date-parts" : [ [ "2011", "9", "13" ] ] }, "page" : "471-478", "publisher" : " Society for Range Management Rangeland Ecology &amp; Management, P.O. Box 7065, Lawrence, KS 66044. ", "title" : "Climate Change in Western US Deserts: Potential for Increased Wildfire and Invasive Annual Grasses", "type" : "article-journal", "volume" : "64" }, "uris" : [ "http://www.mendeley.com/documents/?uuid=378085ab-16f3-3165-ac35-4a60fe7753d5" ] } ], "mendeley" : { "formattedCitation" : "(Bradley and Mustard 2005; Abatzoglou and Kolden 2011)", "plainTextFormattedCitation" : "(Bradley and Mustard 2005; Abatzoglou and Kolden 2011)", "previouslyFormattedCitation" : "(Bradley and Mustard 2005; Abatzoglou and Kolden 2011)" }, "properties" : { "noteIndex" : 0 }, "schema" : "https://github.com/citation-style-language/schema/raw/master/csl-citation.json" }</w:instrText>
      </w:r>
      <w:r w:rsidR="001642EB">
        <w:rPr>
          <w:rFonts w:ascii="Times New Roman" w:hAnsi="Times New Roman"/>
          <w:sz w:val="24"/>
          <w:szCs w:val="24"/>
        </w:rPr>
        <w:fldChar w:fldCharType="separate"/>
      </w:r>
      <w:r w:rsidR="00D378C9" w:rsidRPr="00D378C9">
        <w:rPr>
          <w:rFonts w:ascii="Times New Roman" w:hAnsi="Times New Roman"/>
          <w:noProof/>
          <w:sz w:val="24"/>
          <w:szCs w:val="24"/>
        </w:rPr>
        <w:t>(Bradley and Mustard 2005; Abatzoglou and Kolden 2011)</w:t>
      </w:r>
      <w:r w:rsidR="001642EB">
        <w:rPr>
          <w:rFonts w:ascii="Times New Roman" w:hAnsi="Times New Roman"/>
          <w:sz w:val="24"/>
          <w:szCs w:val="24"/>
        </w:rPr>
        <w:fldChar w:fldCharType="end"/>
      </w:r>
      <w:r w:rsidR="00151832" w:rsidRPr="00405067">
        <w:rPr>
          <w:rFonts w:ascii="Times New Roman" w:hAnsi="Times New Roman"/>
          <w:sz w:val="24"/>
          <w:szCs w:val="24"/>
        </w:rPr>
        <w:t xml:space="preserve">, increase fuel load for wildfires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"10.1641/0006-3568(2004)054[0677:EOIAPO]2.0.CO;2", "abstract" : "Abstract 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plant\u2013fire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"author" : [ { "dropping-particle" : "", "family" : "Brooks", "given" : "Matthew L.", "non-dropping-particle" : "", "parse-names" : false, "suffix" : "" }, { "dropping-particle" : "", "family" : "D'Antonio", "given" : "Carla M.", "non-dropping-particle" : "", "parse-names" : false, "suffix" : "" }, { "dropping-particle" : "", "family" : "Richardson", "given" : "David M.", "non-dropping-particle" : "", "parse-names" : false, "suffix" : "" }, { "dropping-particle" : "", "family" : "Grace", "given" : "James B.", "non-dropping-particle" : "", "parse-names" : false, "suffix" : "" }, { "dropping-particle" : "", "family" : "Keeley", "given" : "Jon E.", "non-dropping-particle" : "", "parse-names" : false, "suffix" : "" }, { "dropping-particle" : "", "family" : "Ditomaso", "given" : "Joseph M.", "non-dropping-particle" : "", "parse-names" : false, "suffix" : "" }, { "dropping-particle" : "", "family" : "Hobbs", "given" : "Richard J.", "non-dropping-particle" : "", "parse-names" : false, "suffix" : "" }, { "dropping-particle" : "", "family" : "Pellant", "given" : "Mike", "non-dropping-particle" : "", "parse-names" : false, "suffix" : "" }, { "dropping-particle" : "", "family" : "Pyke", "given" : "David", "non-dropping-particle" : "", "parse-names" : false, "suffix" : "" } ], "container-title" : "BioScience", "id" : "ITEM-1", "issue" : "7", "issued" : { "date-parts" : [ [ "2004", "1", "19" ] ] }, "page" : "677-688", "title" : "Effects of Invasive Alien Plants on Fire Regimes", "type" : "article-journal", "volume" : "54" }, "uris" : [ "http://www.mendeley.com/documents/?uuid=6e1b8670-6ed7-3769-b6af-1a96641700db" ] } ], "mendeley" : { "formattedCitation" : "(Brooks et al. 2004)", "plainTextFormattedCitation" : "(Brooks et al. 2004)", "previouslyFormattedCitation" : "(Brooks et al. 2004)" }, "properties" : { "noteIndex" : 0 }, "schema" : "https://github.com/citation-style-language/schema/raw/master/csl-citation.json" }</w:instrText>
      </w:r>
      <w:r w:rsidR="001642EB">
        <w:rPr>
          <w:rFonts w:ascii="Times New Roman" w:hAnsi="Times New Roman"/>
          <w:sz w:val="24"/>
          <w:szCs w:val="24"/>
        </w:rPr>
        <w:fldChar w:fldCharType="separate"/>
      </w:r>
      <w:r w:rsidR="00BF1196" w:rsidRPr="00BF1196">
        <w:rPr>
          <w:rFonts w:ascii="Times New Roman" w:hAnsi="Times New Roman"/>
          <w:noProof/>
          <w:sz w:val="24"/>
          <w:szCs w:val="24"/>
        </w:rPr>
        <w:t>(Brooks et al. 2004)</w:t>
      </w:r>
      <w:r w:rsidR="001642EB">
        <w:rPr>
          <w:rFonts w:ascii="Times New Roman" w:hAnsi="Times New Roman"/>
          <w:sz w:val="24"/>
          <w:szCs w:val="24"/>
        </w:rPr>
        <w:fldChar w:fldCharType="end"/>
      </w:r>
      <w:r w:rsidR="00151832" w:rsidRPr="00405067">
        <w:rPr>
          <w:rFonts w:ascii="Times New Roman" w:hAnsi="Times New Roman"/>
          <w:sz w:val="24"/>
          <w:szCs w:val="24"/>
        </w:rPr>
        <w:t xml:space="preserve">, and threaten native animals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"10.1016/j.baae.2017.01.002", "ISSN" : "14391791", "author" : [ { "dropping-particle" : "", "family" : "Filazzola", "given" : "Alessandro", "non-dropping-particle" : "", "parse-names" : false, "suffix" : "" }, { "dropping-particle" : "", "family" : "Westphal", "given" : "Michael", "non-dropping-particle" : "", "parse-names" : false, "suffix" : "" }, { "dropping-particle" : "", "family" : "Powers", "given" : "Michael", "non-dropping-particle" : "", "parse-names" : false, "suffix" : "" }, { "dropping-particle" : "", "family" : "Liczner", "given" : "Amanda Rae", "non-dropping-particle" : "", "parse-names" : false, "suffix" : "" }, { "dropping-particle" : "", "family" : "(Smith) Woollett", "given" : "Deborah A.", "non-dropping-particle" : "", "parse-names" : false, "suffix" : "" }, { "dropping-particle" : "", "family" : "Johnson", "given" : "Brent", "non-dropping-particle" : "", "parse-names" : false, "suffix" : "" }, { "dropping-particle" : "", "family" : "Lortie", "given" : "Christopher J.", "non-dropping-particle" : "", "parse-names" : false, "suffix" : "" } ], "container-title" : "Basic and Applied Ecology", "id" : "ITEM-1", "issued" : { "date-parts" : [ [ "2017", "5" ] ] }, "page" : "51-61", "title" : "Non-trophic interactions in deserts: Facilitation, interference, and an endangered lizard species", "type" : "article-journal", "volume" : "20" }, "uris" : [ "http://www.mendeley.com/documents/?uuid=2dd268f5-e954-3427-86c4-c45f8b08a78d" ] } ], "mendeley" : { "formattedCitation" : "(Filazzola et al. 2017)", "plainTextFormattedCitation" : "(Filazzola et al. 2017)", "previouslyFormattedCitation" : "(Filazzola et al. 2017)" }, "properties" : { "noteIndex" : 0 }, "schema" : "https://github.com/citation-style-language/schema/raw/master/csl-citation.json" }</w:instrText>
      </w:r>
      <w:r w:rsidR="001642EB">
        <w:rPr>
          <w:rFonts w:ascii="Times New Roman" w:hAnsi="Times New Roman"/>
          <w:sz w:val="24"/>
          <w:szCs w:val="24"/>
        </w:rPr>
        <w:fldChar w:fldCharType="separate"/>
      </w:r>
      <w:r w:rsidR="00FE525E" w:rsidRPr="00FE525E">
        <w:rPr>
          <w:rFonts w:ascii="Times New Roman" w:hAnsi="Times New Roman"/>
          <w:noProof/>
          <w:sz w:val="24"/>
          <w:szCs w:val="24"/>
        </w:rPr>
        <w:t>(Filazzola et al. 2017)</w:t>
      </w:r>
      <w:r w:rsidR="001642EB">
        <w:rPr>
          <w:rFonts w:ascii="Times New Roman" w:hAnsi="Times New Roman"/>
          <w:sz w:val="24"/>
          <w:szCs w:val="24"/>
        </w:rPr>
        <w:fldChar w:fldCharType="end"/>
      </w:r>
      <w:r w:rsidR="00BF1196">
        <w:rPr>
          <w:rFonts w:ascii="Times New Roman" w:hAnsi="Times New Roman"/>
          <w:sz w:val="24"/>
          <w:szCs w:val="24"/>
        </w:rPr>
        <w:t>.</w:t>
      </w:r>
      <w:r w:rsidR="00151832" w:rsidRPr="00405067">
        <w:rPr>
          <w:rFonts w:ascii="Times New Roman" w:hAnsi="Times New Roman"/>
          <w:sz w:val="24"/>
          <w:szCs w:val="24"/>
        </w:rPr>
        <w:t xml:space="preserve"> </w:t>
      </w:r>
      <w:r w:rsidR="00741EE0" w:rsidRPr="00405067">
        <w:rPr>
          <w:rFonts w:ascii="Times New Roman" w:hAnsi="Times New Roman"/>
          <w:sz w:val="24"/>
          <w:szCs w:val="24"/>
        </w:rPr>
        <w:t xml:space="preserve">For instance, the grass genus </w:t>
      </w:r>
      <w:r w:rsidR="00BD6C5B" w:rsidRPr="00405067">
        <w:rPr>
          <w:rFonts w:ascii="Times New Roman" w:hAnsi="Times New Roman"/>
          <w:i/>
          <w:sz w:val="24"/>
          <w:szCs w:val="24"/>
        </w:rPr>
        <w:t>Bromus</w:t>
      </w:r>
      <w:r w:rsidR="00BD6C5B" w:rsidRPr="00405067">
        <w:rPr>
          <w:rFonts w:ascii="Times New Roman" w:hAnsi="Times New Roman"/>
          <w:sz w:val="24"/>
          <w:szCs w:val="24"/>
        </w:rPr>
        <w:t xml:space="preserve"> </w:t>
      </w:r>
      <w:r w:rsidR="00BD6C5B" w:rsidRPr="00405067">
        <w:rPr>
          <w:rFonts w:ascii="Times New Roman" w:hAnsi="Times New Roman"/>
          <w:i/>
          <w:sz w:val="24"/>
          <w:szCs w:val="24"/>
        </w:rPr>
        <w:t>spp.</w:t>
      </w:r>
      <w:r w:rsidR="00BD6C5B" w:rsidRPr="00405067">
        <w:rPr>
          <w:rFonts w:ascii="Times New Roman" w:hAnsi="Times New Roman"/>
          <w:sz w:val="24"/>
          <w:szCs w:val="24"/>
        </w:rPr>
        <w:t xml:space="preserve"> has been </w:t>
      </w:r>
      <w:r w:rsidR="00741EE0" w:rsidRPr="00405067">
        <w:rPr>
          <w:rFonts w:ascii="Times New Roman" w:hAnsi="Times New Roman"/>
          <w:sz w:val="24"/>
          <w:szCs w:val="24"/>
        </w:rPr>
        <w:t>significantly dominant</w:t>
      </w:r>
      <w:r w:rsidR="00BD6C5B" w:rsidRPr="00405067">
        <w:rPr>
          <w:rFonts w:ascii="Times New Roman" w:hAnsi="Times New Roman"/>
          <w:sz w:val="24"/>
          <w:szCs w:val="24"/>
        </w:rPr>
        <w:t xml:space="preserve"> </w:t>
      </w:r>
      <w:r w:rsidR="00741EE0" w:rsidRPr="00405067">
        <w:rPr>
          <w:rFonts w:ascii="Times New Roman" w:hAnsi="Times New Roman"/>
          <w:sz w:val="24"/>
          <w:szCs w:val="24"/>
        </w:rPr>
        <w:t>i</w:t>
      </w:r>
      <w:r w:rsidR="00BD6C5B" w:rsidRPr="00405067">
        <w:rPr>
          <w:rFonts w:ascii="Times New Roman" w:hAnsi="Times New Roman"/>
          <w:sz w:val="24"/>
          <w:szCs w:val="24"/>
        </w:rPr>
        <w:t>n North American Deserts</w:t>
      </w:r>
      <w:r w:rsidR="00741EE0" w:rsidRPr="00405067">
        <w:rPr>
          <w:rFonts w:ascii="Times New Roman" w:hAnsi="Times New Roman"/>
          <w:sz w:val="24"/>
          <w:szCs w:val="24"/>
        </w:rPr>
        <w:t xml:space="preserve"> including</w:t>
      </w:r>
      <w:r w:rsidR="00BD6C5B" w:rsidRPr="00405067">
        <w:rPr>
          <w:rFonts w:ascii="Times New Roman" w:hAnsi="Times New Roman"/>
          <w:sz w:val="24"/>
          <w:szCs w:val="24"/>
        </w:rPr>
        <w:t xml:space="preserve"> </w:t>
      </w:r>
      <w:r w:rsidR="00BD6C5B" w:rsidRPr="00405067">
        <w:rPr>
          <w:rFonts w:ascii="Times New Roman" w:hAnsi="Times New Roman"/>
          <w:i/>
          <w:sz w:val="24"/>
          <w:szCs w:val="24"/>
        </w:rPr>
        <w:t>B. tectorum</w:t>
      </w:r>
      <w:r w:rsidR="00BD6C5B" w:rsidRPr="00405067">
        <w:rPr>
          <w:rFonts w:ascii="Times New Roman" w:hAnsi="Times New Roman"/>
          <w:sz w:val="24"/>
          <w:szCs w:val="24"/>
        </w:rPr>
        <w:t xml:space="preserve"> </w:t>
      </w:r>
      <w:r w:rsidR="00741EE0" w:rsidRPr="00405067">
        <w:rPr>
          <w:rFonts w:ascii="Times New Roman" w:hAnsi="Times New Roman"/>
          <w:sz w:val="24"/>
          <w:szCs w:val="24"/>
        </w:rPr>
        <w:t>in</w:t>
      </w:r>
      <w:r w:rsidR="00BD6C5B" w:rsidRPr="00405067">
        <w:rPr>
          <w:rFonts w:ascii="Times New Roman" w:hAnsi="Times New Roman"/>
          <w:sz w:val="24"/>
          <w:szCs w:val="24"/>
        </w:rPr>
        <w:t xml:space="preserve"> the Great Basin Desert</w:t>
      </w:r>
      <w:r w:rsidR="00535E88" w:rsidRPr="00405067">
        <w:rPr>
          <w:rFonts w:ascii="Times New Roman" w:hAnsi="Times New Roman"/>
          <w:sz w:val="24"/>
          <w:szCs w:val="24"/>
        </w:rPr>
        <w:t xml:space="preserve">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"10.1016/J.RSE.2004.08.016", "author" : [ { "dropping-particle" : "", "family" : "Bradley", "given" : "Bethany A.", "non-dropping-particle" : "", "parse-names" : false, "suffix" : "" }, { "dropping-particle" : "", "family" : "Mustard", "given" : "J.F.", "non-dropping-particle" : "", "parse-names" : false, "suffix" : "" } ], "container-title" : "Remote Sensing of Environment", "id" : "ITEM-1", "issue" : "2", "issued" : { "date-parts" : [ [ "2005", "1", "30" ] ] }, "page" : "204-213", "publisher" : "Elsevier", "title" : "Identifying land cover variability distinct from land cover change: Cheatgrass in the Great Basin", "type" : "article-journal", "volume" : "94" }, "uris" : [ "http://www.mendeley.com/documents/?uuid=b1458df8-cf1e-39dd-afec-2b202353925a" ] } ], "mendeley" : { "formattedCitation" : "(Bradley and Mustard 2005)", "plainTextFormattedCitation" : "(Bradley and Mustard 2005)", "previouslyFormattedCitation" : "(Bradley and Mustard 2005)" }, "properties" : { "noteIndex" : 0 }, "schema" : "https://github.com/citation-style-language/schema/raw/master/csl-citation.json" }</w:instrText>
      </w:r>
      <w:r w:rsidR="001642EB">
        <w:rPr>
          <w:rFonts w:ascii="Times New Roman" w:hAnsi="Times New Roman"/>
          <w:sz w:val="24"/>
          <w:szCs w:val="24"/>
        </w:rPr>
        <w:fldChar w:fldCharType="separate"/>
      </w:r>
      <w:r w:rsidR="00590EBC" w:rsidRPr="00590EBC">
        <w:rPr>
          <w:rFonts w:ascii="Times New Roman" w:hAnsi="Times New Roman"/>
          <w:noProof/>
          <w:sz w:val="24"/>
          <w:szCs w:val="24"/>
        </w:rPr>
        <w:t>(Bradley and Mustard 2005)</w:t>
      </w:r>
      <w:r w:rsidR="001642EB">
        <w:rPr>
          <w:rFonts w:ascii="Times New Roman" w:hAnsi="Times New Roman"/>
          <w:sz w:val="24"/>
          <w:szCs w:val="24"/>
        </w:rPr>
        <w:fldChar w:fldCharType="end"/>
      </w:r>
      <w:r w:rsidR="00723671">
        <w:rPr>
          <w:rFonts w:ascii="Times New Roman" w:hAnsi="Times New Roman"/>
          <w:sz w:val="24"/>
          <w:szCs w:val="24"/>
        </w:rPr>
        <w:t>,</w:t>
      </w:r>
      <w:r w:rsidR="00BD6C5B" w:rsidRPr="00405067">
        <w:rPr>
          <w:rFonts w:ascii="Times New Roman" w:hAnsi="Times New Roman"/>
          <w:sz w:val="24"/>
          <w:szCs w:val="24"/>
        </w:rPr>
        <w:t xml:space="preserve"> </w:t>
      </w:r>
      <w:r w:rsidR="00BD6C5B" w:rsidRPr="00405067">
        <w:rPr>
          <w:rFonts w:ascii="Times New Roman" w:hAnsi="Times New Roman"/>
          <w:i/>
          <w:sz w:val="24"/>
          <w:szCs w:val="24"/>
        </w:rPr>
        <w:t xml:space="preserve">B. </w:t>
      </w:r>
      <w:r w:rsidR="001D679F">
        <w:rPr>
          <w:rFonts w:ascii="Times New Roman" w:hAnsi="Times New Roman"/>
          <w:i/>
          <w:sz w:val="24"/>
          <w:szCs w:val="24"/>
        </w:rPr>
        <w:t xml:space="preserve">madritensis </w:t>
      </w:r>
      <w:r w:rsidR="00BD6C5B" w:rsidRPr="00405067">
        <w:rPr>
          <w:rFonts w:ascii="Times New Roman" w:hAnsi="Times New Roman"/>
          <w:i/>
          <w:sz w:val="24"/>
          <w:szCs w:val="24"/>
        </w:rPr>
        <w:t>rubens</w:t>
      </w:r>
      <w:r w:rsidR="00BD6C5B" w:rsidRPr="00405067">
        <w:rPr>
          <w:rFonts w:ascii="Times New Roman" w:hAnsi="Times New Roman"/>
          <w:sz w:val="24"/>
          <w:szCs w:val="24"/>
        </w:rPr>
        <w:t xml:space="preserve"> </w:t>
      </w:r>
      <w:r w:rsidR="00741EE0" w:rsidRPr="00405067">
        <w:rPr>
          <w:rFonts w:ascii="Times New Roman" w:hAnsi="Times New Roman"/>
          <w:sz w:val="24"/>
          <w:szCs w:val="24"/>
        </w:rPr>
        <w:t>in</w:t>
      </w:r>
      <w:r w:rsidR="00BD6C5B" w:rsidRPr="00405067">
        <w:rPr>
          <w:rFonts w:ascii="Times New Roman" w:hAnsi="Times New Roman"/>
          <w:sz w:val="24"/>
          <w:szCs w:val="24"/>
        </w:rPr>
        <w:t xml:space="preserve"> the Mojave</w:t>
      </w:r>
      <w:r w:rsidR="00723671">
        <w:rPr>
          <w:rFonts w:ascii="Times New Roman" w:hAnsi="Times New Roman"/>
          <w:sz w:val="24"/>
          <w:szCs w:val="24"/>
        </w:rPr>
        <w:t>/San Joaquin</w:t>
      </w:r>
      <w:r w:rsidR="00BD6C5B" w:rsidRPr="00405067">
        <w:rPr>
          <w:rFonts w:ascii="Times New Roman" w:hAnsi="Times New Roman"/>
          <w:sz w:val="24"/>
          <w:szCs w:val="24"/>
        </w:rPr>
        <w:t xml:space="preserve"> Desert</w:t>
      </w:r>
      <w:r w:rsidR="00723671">
        <w:rPr>
          <w:rFonts w:ascii="Times New Roman" w:hAnsi="Times New Roman"/>
          <w:sz w:val="24"/>
          <w:szCs w:val="24"/>
        </w:rPr>
        <w:t xml:space="preserve">s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"10.1002/jwmg.316", "ISBN" : "0022-541X", "ISSN" : "0022541X", "abstract" : "Much of California\u2019s San Joaquin Valley is a desert and, like portions of other NorthAmerican deserts, is experiencing an ecological shift from being dominated by ephemeral native forbs, with widely spaced shrubs, to fire-prone non-native annual grasses. Small terrestrial vertebrates, many of which are adapted to open desert habitats, are declining. One hypothesis is that the invasive plants contribute to the decline by altering vegetative structure. Although cattlemay have originally been a factor in the establishment of these non-native plants, their grazing may benefit the terrestrial vertebrates by maintaining an open structure, especially during average or wet winters when the exotic grasses grow especially dense. We experimentally tested the effect of cattle grazing on invasive plants and a community of small vertebrates at a site in the southwestern San Joaquin Desert. We established and monitored 4 treatment (grazed) and 4 control (ungrazed) plots from 1997 to 2006, and assessed the abundances of blunt-nosed leopard lizards (Gambelia sila), giant kangaroo rats (Dipodomys ingens), short-nosed kangaroo rats (Dipodomys nitratoides nitratoides), and San Joaquin antelope squirrels (Ammospermophilus nelsoni), all of which are listed as threatened or endangered by state or federal agencies. We also recorded abundances of the non-protected western whiptail lizards (Aspidoscelis tigris), side-blotched lizards (Uta stansburiana), San Joaquin pocket mice (Perognathus inornatus inornatus), and Heermann\u2019s kangaroo rats (Dipdomys heermanni). Based on repeated measures analysis of variance (ANOVA) and a 0.05 alpha level, only Heermann\u2019s kangaroo rats showed a treatment effect; they were more abundant on the control plots. However, this effect could be accounted for by the natural re-establishment of saltbush (Atriplex spp.) on part of the study site. Saltbush return also favored western whiptail lizards and San Joaquin antelope squirrels. A regression analysis indicated that populations of blunt-nosed leopard lizard and giant kangaroo rat increased significantly faster in grazed plots than the ungrazed controls, and abundances of 6 of 8 species were negatively correlated with increased residual dry matter. With relaxed alpha values to decrease Type II error, populations of blunt-nosed leopard lizards (500% greater), San Joaquin antelope squirrels (85% greater), and short-nosed kangaroo rats (73% greater) increased significantly on grazed plots over the course \u2026", "author" : [ { "dropping-particle" : "", "family" : "Germano", "given" : "David J.", "non-dropping-particle" : "", "parse-names" : false, "suffix" : "" }, { "dropping-particle" : "", "family" : "Rathbun", "given" : "Galen B.", "non-dropping-particle" : "", "parse-names" : false, "suffix" : "" }, { "dropping-particle" : "", "family" : "Saslaw", "given" : "Lawrence R.", "non-dropping-particle" : "", "parse-names" : false, "suffix" : "" } ], "container-title" : "Journal of Wildlife Management", "id" : "ITEM-1", "issue" : "4", "issued" : { "date-parts" : [ [ "2012" ] ] }, "page" : "670-682", "title" : "Effects of grazing and invasive grasses on desert vertebrates in California", "type" : "article-journal", "volume" : "76" }, "uris" : [ "http://www.mendeley.com/documents/?uuid=9c5d22a3-af50-463f-8479-89536873b6f3" ] }, { "id" : "ITEM-2", "itemData" : { "DOI" : "10.1046/j.1365-2664.2003.00789.x", "ISSN" : "00218901", "author" : [ { "dropping-particle" : "", "family" : "Brooks", "given" : "Matthew L.", "non-dropping-particle" : "", "parse-names" : false, "suffix" : "" } ], "container-title" : "Journal of Applied Ecology", "id" : "ITEM-2", "issue" : "2", "issued" : { "date-parts" : [ [ "2003", "4" ] ] }, "page" : "344-353", "publisher" : "Blackwell Science Ltd", "title" : "Effects of increased soil nitrogen on the dominance of alien annual plants in the Mojave Desert", "type" : "article-journal", "volume" : "40" }, "uris" : [ "http://www.mendeley.com/documents/?uuid=e1e094ce-1cb8-3758-bee0-7774fedc39da" ] } ], "mendeley" : { "formattedCitation" : "(Brooks 2003; Germano et al. 2012)", "plainTextFormattedCitation" : "(Brooks 2003; Germano et al. 2012)", "previouslyFormattedCitation" : "(Brooks 2003; Germano et al. 2012)" }, "properties" : { "noteIndex" : 0 }, "schema" : "https://github.com/citation-style-language/schema/raw/master/csl-citation.json" }</w:instrText>
      </w:r>
      <w:r w:rsidR="001642EB">
        <w:rPr>
          <w:rFonts w:ascii="Times New Roman" w:hAnsi="Times New Roman"/>
          <w:sz w:val="24"/>
          <w:szCs w:val="24"/>
        </w:rPr>
        <w:fldChar w:fldCharType="separate"/>
      </w:r>
      <w:r w:rsidR="00723671" w:rsidRPr="00723671">
        <w:rPr>
          <w:rFonts w:ascii="Times New Roman" w:hAnsi="Times New Roman"/>
          <w:noProof/>
          <w:sz w:val="24"/>
          <w:szCs w:val="24"/>
        </w:rPr>
        <w:t>(Brooks 2003; Germano et al. 2012)</w:t>
      </w:r>
      <w:r w:rsidR="001642EB">
        <w:rPr>
          <w:rFonts w:ascii="Times New Roman" w:hAnsi="Times New Roman"/>
          <w:sz w:val="24"/>
          <w:szCs w:val="24"/>
        </w:rPr>
        <w:fldChar w:fldCharType="end"/>
      </w:r>
      <w:r w:rsidR="00BD6C5B" w:rsidRPr="00405067">
        <w:rPr>
          <w:rFonts w:ascii="Times New Roman" w:hAnsi="Times New Roman"/>
          <w:sz w:val="24"/>
          <w:szCs w:val="24"/>
        </w:rPr>
        <w:t xml:space="preserve">, and </w:t>
      </w:r>
      <w:r w:rsidR="00BD6C5B" w:rsidRPr="00405067">
        <w:rPr>
          <w:rFonts w:ascii="Times New Roman" w:hAnsi="Times New Roman"/>
          <w:i/>
          <w:sz w:val="24"/>
          <w:szCs w:val="24"/>
        </w:rPr>
        <w:t>B. diandrus</w:t>
      </w:r>
      <w:r w:rsidR="00BD6C5B" w:rsidRPr="00405067">
        <w:rPr>
          <w:rFonts w:ascii="Times New Roman" w:hAnsi="Times New Roman"/>
          <w:sz w:val="24"/>
          <w:szCs w:val="24"/>
        </w:rPr>
        <w:t xml:space="preserve"> </w:t>
      </w:r>
      <w:r w:rsidR="00741EE0" w:rsidRPr="00405067">
        <w:rPr>
          <w:rFonts w:ascii="Times New Roman" w:hAnsi="Times New Roman"/>
          <w:sz w:val="24"/>
          <w:szCs w:val="24"/>
        </w:rPr>
        <w:t>in</w:t>
      </w:r>
      <w:r w:rsidR="00BD6C5B" w:rsidRPr="00405067">
        <w:rPr>
          <w:rFonts w:ascii="Times New Roman" w:hAnsi="Times New Roman"/>
          <w:sz w:val="24"/>
          <w:szCs w:val="24"/>
        </w:rPr>
        <w:t xml:space="preserve"> the semi-arid areas of the western coast</w:t>
      </w:r>
      <w:r w:rsidR="00741EE0" w:rsidRPr="00405067">
        <w:rPr>
          <w:rFonts w:ascii="Times New Roman" w:hAnsi="Times New Roman"/>
          <w:sz w:val="24"/>
          <w:szCs w:val="24"/>
        </w:rPr>
        <w:t xml:space="preserve">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"10.2307/2844866", "ISSN" : "03050270", "abstract" : "Annual grasses from the Mediterranean Basin have become the dominant species in the extensive California grasslands, replacing native perennial and annual grasses. This study compared the ecology of Mediterranean annual grasses between California and their homeland to determine their preadaptation to conditions in California. In six regions of the Mediterranean Basin (southern France, western Spain, southeastern Spain, southern Tunisia, Crete, and Israel). annual grasses now common in California are mainly ruderal species in early successional grasslands or in open degraded maquis. In none of these regions do they form stable annual grassland communities as in California. In the Mediterranean Basin, climatic factors associated with highest abundances of annual grasses are high rainfall in winter or long, dry summers, which are both found in California. Ruderal life-history characteristics, combined with suitable climatic conditions, allowed the rapid spred of Mediterranean annual grasses during periods of overgrazing and drought in the last century, at the time of European settlement. Both alien and native perennial grasses have slower winter growth rates and lower reproductive outputs during their first year than annuals, and presumably they would have been reduced by the high densities of the introduced annuals.", "author" : [ { "dropping-particle" : "", "family" : "Jackson", "given" : "Louise E.", "non-dropping-particle" : "", "parse-names" : false, "suffix" : "" } ], "container-title" : "Journal of Biogeography", "id" : "ITEM-1", "issue" : "4", "issued" : { "date-parts" : [ [ "1985", "7" ] ] }, "page" : "349", "publisher" : "Wiley", "title" : "Ecological Origins of California's Mediterranean Grasses", "type" : "article-journal", "volume" : "12" }, "uris" : [ "http://www.mendeley.com/documents/?uuid=e8caa9b1-c8dc-3608-b67b-90836c680115" ] } ], "mendeley" : { "formattedCitation" : "(Jackson 1985)", "plainTextFormattedCitation" : "(Jackson 1985)", "previouslyFormattedCitation" : "(Jackson 1985)" }, "properties" : { "noteIndex" : 0 }, "schema" : "https://github.com/citation-style-language/schema/raw/master/csl-citation.json" }</w:instrText>
      </w:r>
      <w:r w:rsidR="001642EB">
        <w:rPr>
          <w:rFonts w:ascii="Times New Roman" w:hAnsi="Times New Roman"/>
          <w:sz w:val="24"/>
          <w:szCs w:val="24"/>
        </w:rPr>
        <w:fldChar w:fldCharType="separate"/>
      </w:r>
      <w:r w:rsidR="00590EBC" w:rsidRPr="00590EBC">
        <w:rPr>
          <w:rFonts w:ascii="Times New Roman" w:hAnsi="Times New Roman"/>
          <w:noProof/>
          <w:sz w:val="24"/>
          <w:szCs w:val="24"/>
        </w:rPr>
        <w:t>(Jackson 1985)</w:t>
      </w:r>
      <w:r w:rsidR="001642EB">
        <w:rPr>
          <w:rFonts w:ascii="Times New Roman" w:hAnsi="Times New Roman"/>
          <w:sz w:val="24"/>
          <w:szCs w:val="24"/>
        </w:rPr>
        <w:fldChar w:fldCharType="end"/>
      </w:r>
      <w:r w:rsidR="00BD6C5B" w:rsidRPr="00405067">
        <w:rPr>
          <w:rFonts w:ascii="Times New Roman" w:hAnsi="Times New Roman"/>
          <w:sz w:val="24"/>
          <w:szCs w:val="24"/>
        </w:rPr>
        <w:t xml:space="preserve">. </w:t>
      </w:r>
      <w:r w:rsidR="00741EE0" w:rsidRPr="00405067">
        <w:rPr>
          <w:rFonts w:ascii="Times New Roman" w:hAnsi="Times New Roman"/>
          <w:sz w:val="24"/>
          <w:szCs w:val="24"/>
        </w:rPr>
        <w:t xml:space="preserve">These species have increased significantly in abundance and are projected to increase further with habitat disturbances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"10.1016/J.BIOCON.2005.03.024", "ISSN" : "0006-3207", "abstract" : "The impact from transportation corridors on surrounding habitat often reaches far beyond the edge of the corridor. The altered disturbance regime in plant communities along corridor edges and vehicle traffic facilitate the spread and establishment of invasive non-native plant species. We compared the frequency of non-native plant species along highways and railways and the ability of these species to invade grasslands and dense forests along these corridors. We measured the frequency of several non-native plant species along transects 0\u2013150m from the edge of highways and railways in grasslands and forests, as well as at control sites away from corridors. Both transportation corridors had higher frequency of non-native species than respective control sites. Grasslands had higher frequency of non-native species than forested habitats, but the frequency did not differ between the highways and the railways. The frequency of non-native species in grasslands along highways and railways was higher than at grassland control sites up to 150m from the corridor edge, whereas the frequency in forested habitats along corridors was higher than at forested control sites up to only 10m from the corridor edge. There was a significant decrease in the frequency of non-native species with increasing distance from both corridors in the forest, while grasslands showed no significant change in non-native species frequency with distance from corridors. This suggests that corridor edges and grassland habitats act as microhabitats for non-native species and are more prone to invasion than forests, especially if disturbed. Our results emphasize the importance of minimizing the disturbance of adjacent plant communities along highways and railways during construction and maintenance, particularly in grassland habitats and in areas sensitive to additional fragmentation and habitat loss.", "author" : [ { "dropping-particle" : "", "family" : "Hansen", "given" : "Malin J.", "non-dropping-particle" : "", "parse-names" : false, "suffix" : "" }, { "dropping-particle" : "", "family" : "Clevenger", "given" : "Anthony P.", "non-dropping-particle" : "", "parse-names" : false, "suffix" : "" } ], "container-title" : "Biological Conservation", "id" : "ITEM-1", "issue" : "2", "issued" : { "date-parts" : [ [ "2005", "9", "1" ] ] }, "page" : "249-259", "publisher" : "Elsevier", "title" : "The influence of disturbance and habitat on the presence of non-native plant species along transport corridors", "type" : "article-journal", "volume" : "125" }, "uris" : [ "http://www.mendeley.com/documents/?uuid=e5af349c-8a4d-36b0-adca-ff5aab5cebf5" ] }, { "id" : "ITEM-2", "itemData" : { "DOI" : "10.1007/s10530-012-0355-1", "ISSN" : "1387-3547", "author" : [ { "dropping-particle" : "", "family" : "Monty", "given" : "Arnaud", "non-dropping-particle" : "", "parse-names" : false, "suffix" : "" }, { "dropping-particle" : "", "family" : "Brown", "given" : "Cynthia S.", "non-dropping-particle" : "", "parse-names" : false, "suffix" : "" }, { "dropping-particle" : "", "family" : "Johnston", "given" : "Danielle B.", "non-dropping-particle" : "", "parse-names" : false, "suffix" : "" } ], "container-title" : "Biological Invasions", "id" : "ITEM-2", "issue" : "5", "issued" : { "date-parts" : [ [ "2013", "5", "30" ] ] }, "page" : "1113-1123", "publisher" : "Springer Netherlands", "title" : "Fire promotes downy brome (Bromus tectorum L.) seed dispersal", "type" : "article-journal", "volume" : "15" }, "uris" : [ "http://www.mendeley.com/documents/?uuid=cebf9eac-92f8-3837-b2d9-fd4a8c5abf9d" ] } ], "mendeley" : { "formattedCitation" : "(Hansen and Clevenger 2005; Monty et al. 2013)", "plainTextFormattedCitation" : "(Hansen and Clevenger 2005; Monty et al. 2013)", "previouslyFormattedCitation" : "(Hansen and Clevenger 2005; Monty et al. 2013)" }, "properties" : { "noteIndex" : 0 }, "schema" : "https://github.com/citation-style-language/schema/raw/master/csl-citation.json" }</w:instrText>
      </w:r>
      <w:r w:rsidR="001642EB">
        <w:rPr>
          <w:rFonts w:ascii="Times New Roman" w:hAnsi="Times New Roman"/>
          <w:sz w:val="24"/>
          <w:szCs w:val="24"/>
        </w:rPr>
        <w:fldChar w:fldCharType="separate"/>
      </w:r>
      <w:r w:rsidR="00590EBC" w:rsidRPr="00590EBC">
        <w:rPr>
          <w:rFonts w:ascii="Times New Roman" w:hAnsi="Times New Roman"/>
          <w:noProof/>
          <w:sz w:val="24"/>
          <w:szCs w:val="24"/>
        </w:rPr>
        <w:t>(Hansen and Clevenger 2005; Monty et al. 2013)</w:t>
      </w:r>
      <w:r w:rsidR="001642EB">
        <w:rPr>
          <w:rFonts w:ascii="Times New Roman" w:hAnsi="Times New Roman"/>
          <w:sz w:val="24"/>
          <w:szCs w:val="24"/>
        </w:rPr>
        <w:fldChar w:fldCharType="end"/>
      </w:r>
      <w:r w:rsidR="00741EE0" w:rsidRPr="00405067">
        <w:rPr>
          <w:rFonts w:ascii="Times New Roman" w:hAnsi="Times New Roman"/>
          <w:sz w:val="24"/>
          <w:szCs w:val="24"/>
        </w:rPr>
        <w:t xml:space="preserve"> and climate change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"10.2111/REM-D-09-00151.1", "ISSN" : "15507424", "abstract" : "Abstract Anthropogenic climate change is hypothesized to modify the spread of invasive annual grasses across the deserts of the western United States. The influence of climate change on future invasions depends on both climate suitability that defines a potential species range and the mechanisms that facilitate invasions and contractions. A suite of downscaled climate projections for the mid\u201321st century was used to examine changes in physically based mechanisms, including critical physiological temperature thresholds, the timing and availability of moisture, and the potential for large wildfires. Results suggest widespread changes in 1) the length of the freeze-free season that may favor cold-intolerant annual grasses, 2) changes in the frequency of wet winters that may alter the potential for establishment of invasive annual grasses, and 3) an earlier onset of fire season and a lengthening of the window during which conditions are conducive to fire ignition and growth furthering the fire-invasive feedba...", "author" : [ { "dropping-particle" : "", "family" : "Abatzoglou", "given" : "John T.", "non-dropping-particle" : "", "parse-names" : false, "suffix" : "" }, { "dropping-particle" : "", "family" : "Kolden", "given" : "Crystal A.", "non-dropping-particle" : "", "parse-names" : false, "suffix" : "" } ], "container-title" : "Rangeland Ecology &amp; Management", "id" : "ITEM-1", "issue" : "5", "issued" : { "date-parts" : [ [ "2011", "9", "13" ] ] }, "page" : "471-478", "publisher" : " Society for Range Management Rangeland Ecology &amp; Management, P.O. Box 7065, Lawrence, KS 66044. ", "title" : "Climate Change in Western US Deserts: Potential for Increased Wildfire and Invasive Annual Grasses", "type" : "article-journal", "volume" : "64" }, "uris" : [ "http://www.mendeley.com/documents/?uuid=378085ab-16f3-3165-ac35-4a60fe7753d5" ] } ], "mendeley" : { "formattedCitation" : "(Abatzoglou and Kolden 2011)", "plainTextFormattedCitation" : "(Abatzoglou and Kolden 2011)", "previouslyFormattedCitation" : "(Abatzoglou and Kolden 2011)" }, "properties" : { "noteIndex" : 0 }, "schema" : "https://github.com/citation-style-language/schema/raw/master/csl-citation.json" }</w:instrText>
      </w:r>
      <w:r w:rsidR="001642EB">
        <w:rPr>
          <w:rFonts w:ascii="Times New Roman" w:hAnsi="Times New Roman"/>
          <w:sz w:val="24"/>
          <w:szCs w:val="24"/>
        </w:rPr>
        <w:fldChar w:fldCharType="separate"/>
      </w:r>
      <w:r w:rsidR="00590EBC" w:rsidRPr="00590EBC">
        <w:rPr>
          <w:rFonts w:ascii="Times New Roman" w:hAnsi="Times New Roman"/>
          <w:noProof/>
          <w:sz w:val="24"/>
          <w:szCs w:val="24"/>
        </w:rPr>
        <w:t>(Abatzoglou and Kolden 2011)</w:t>
      </w:r>
      <w:r w:rsidR="001642EB">
        <w:rPr>
          <w:rFonts w:ascii="Times New Roman" w:hAnsi="Times New Roman"/>
          <w:sz w:val="24"/>
          <w:szCs w:val="24"/>
        </w:rPr>
        <w:fldChar w:fldCharType="end"/>
      </w:r>
      <w:r w:rsidR="00741EE0" w:rsidRPr="00405067">
        <w:rPr>
          <w:rFonts w:ascii="Times New Roman" w:hAnsi="Times New Roman"/>
          <w:sz w:val="24"/>
          <w:szCs w:val="24"/>
        </w:rPr>
        <w:t>.</w:t>
      </w:r>
      <w:r w:rsidR="003A1406">
        <w:rPr>
          <w:rFonts w:ascii="Times New Roman" w:hAnsi="Times New Roman"/>
          <w:sz w:val="24"/>
          <w:szCs w:val="24"/>
        </w:rPr>
        <w:t xml:space="preserve"> </w:t>
      </w:r>
      <w:r w:rsidR="003A1406" w:rsidRPr="00405067">
        <w:rPr>
          <w:rFonts w:ascii="Times New Roman" w:hAnsi="Times New Roman"/>
          <w:sz w:val="24"/>
          <w:szCs w:val="24"/>
        </w:rPr>
        <w:t xml:space="preserve">The shrublands within the San Joaquin Desert represent some of the least impacted area by anthropogenic disturbance </w:t>
      </w:r>
      <w:r w:rsidR="003A1406">
        <w:rPr>
          <w:rFonts w:ascii="Times New Roman" w:hAnsi="Times New Roman"/>
          <w:sz w:val="24"/>
          <w:szCs w:val="24"/>
        </w:rPr>
        <w:t>that support many</w:t>
      </w:r>
      <w:r w:rsidR="003A1406" w:rsidRPr="00405067">
        <w:rPr>
          <w:rFonts w:ascii="Times New Roman" w:hAnsi="Times New Roman"/>
          <w:sz w:val="24"/>
          <w:szCs w:val="24"/>
        </w:rPr>
        <w:t xml:space="preserve"> endangered species </w:t>
      </w:r>
      <w:r w:rsidR="001642EB">
        <w:rPr>
          <w:rFonts w:ascii="Times New Roman" w:hAnsi="Times New Roman"/>
          <w:sz w:val="24"/>
          <w:szCs w:val="24"/>
        </w:rPr>
        <w:fldChar w:fldCharType="begin" w:fldLock="1"/>
      </w:r>
      <w:r w:rsidR="003A1406">
        <w:rPr>
          <w:rFonts w:ascii="Times New Roman" w:hAnsi="Times New Roman"/>
          <w:sz w:val="24"/>
          <w:szCs w:val="24"/>
        </w:rPr>
        <w:instrText>ADDIN CSL_CITATION { "citationItems" : [ { "id" : "ITEM-1", "itemData" : { "author" : [ { "dropping-particle" : "", "family" : "Germano", "given" : "David J.", "non-dropping-particle" : "", "parse-names" : false, "suffix" : "" }, { "dropping-particle" : "", "family" : "Rathbun", "given" : "Galen B.", "non-dropping-particle" : "", "parse-names" : false, "suffix" : "" }, { "dropping-particle" : "", "family" : "Saslaw", "given" : "Lawrence R.", "non-dropping-particle" : "", "parse-names" : false, "suffix" : "" } ], "container-title" : "Wildlife Society Bulletin", "id" : "ITEM-1", "issue" : "2", "issued" : { "date-parts" : [ [ "2001" ] ] }, "page" : "551-559", "title" : "Managing Exotic Grasses and Conserving Declining Species", "type" : "article-journal", "volume" : "29" }, "uris" : [ "http://www.mendeley.com/documents/?uuid=a5aa2187-9734-49b0-9900-27814e1bdc31" ] }, { "id" : "ITEM-2", "itemData" : { "DOI" : "10.1016/S0006-3207(03)00263-5", "ISSN" : "0006-3207", "author" : [ { "dropping-particle" : "", "family" : "Haight", "given" : "Robert G.", "non-dropping-particle" : "", "parse-names" : false, "suffix" : "" }, { "dropping-particle" : "", "family" : "Cypher", "given" : "Brian L.", "non-dropping-particle" : "", "parse-names" : false, "suffix" : "" }, { "dropping-particle" : "", "family" : "Kelly", "given" : "Patrick A.", "non-dropping-particle" : "", "parse-names" : false, "suffix" : "" }, { "dropping-particle" : "", "family" : "Phillips", "given" : "Scott", "non-dropping-particle" : "", "parse-names" : false, "suffix" : "" }, { "dropping-particle" : "", "family" : "Ralls", "given" : "Katherine", "non-dropping-particle" : "", "parse-names" : false, "suffix" : "" }, { "dropping-particle" : "", "family" : "Possingham", "given" : "Hugh P.", "non-dropping-particle" : "", "parse-names" : false, "suffix" : "" } ], "container-title" : "Biological Conservation", "id" : "ITEM-2", "issue" : "1", "issued" : { "date-parts" : [ [ "2004", "5", "1" ] ] }, "page" : "61-72", "publisher" : "Elsevier", "title" : "Optimizing reserve expansion for disjunct populations of San Joaquin kit fox", "type" : "article-journal", "volume" : "117" }, "uris" : [ "http://www.mendeley.com/documents/?uuid=ed961804-600f-30b1-9fff-c57af31c9573" ] }, { "id" : "ITEM-3", "itemData" : { "DOI" : "10.1016/j.baae.2017.01.002", "ISSN" : "14391791", "author" : [ { "dropping-particle" : "", "family" : "Filazzola", "given" : "Alessandro", "non-dropping-particle" : "", "parse-names" : false, "suffix" : "" }, { "dropping-particle" : "", "family" : "Westphal", "given" : "Michael", "non-dropping-particle" : "", "parse-names" : false, "suffix" : "" }, { "dropping-particle" : "", "family" : "Powers", "given" : "Michael", "non-dropping-particle" : "", "parse-names" : false, "suffix" : "" }, { "dropping-particle" : "", "family" : "Liczner", "given" : "Amanda Rae", "non-dropping-particle" : "", "parse-names" : false, "suffix" : "" }, { "dropping-particle" : "", "family" : "(Smith) Woollett", "given" : "Deborah A.", "non-dropping-particle" : "", "parse-names" : false, "suffix" : "" }, { "dropping-particle" : "", "family" : "Johnson", "given" : "Brent", "non-dropping-particle" : "", "parse-names" : false, "suffix" : "" }, { "dropping-particle" : "", "family" : "Lortie", "given" : "Christopher J.", "non-dropping-particle" : "", "parse-names" : false, "suffix" : "" } ], "container-title" : "Basic and Applied Ecology", "id" : "ITEM-3", "issued" : { "date-parts" : [ [ "2017", "5" ] ] }, "page" : "51-61", "title" : "Non-trophic interactions in deserts: Facilitation, interference, and an endangered lizard species", "type" : "article-journal", "volume" : "20" }, "uris" : [ "http://www.mendeley.com/documents/?uuid=2dd268f5-e954-3427-86c4-c45f8b08a78d" ] }, { "id" : "ITEM-4", "itemData" : { "DOI" : "10.1111/1365-2664.12281", "author" : [ { "dropping-particle" : "", "family" : "Bean", "given" : "William T", "non-dropping-particle" : "", "parse-names" : false, "suffix" : "" }, { "dropping-particle" : "", "family" : "Prugh", "given" : "Laura R", "non-dropping-particle" : "", "parse-names" : false, "suffix" : "" }, { "dropping-particle" : "", "family" : "Stafford", "given" : "Robert", "non-dropping-particle" : "", "parse-names" : false, "suffix" : "" }, { "dropping-particle" : "", "family" : "Butterfield", "given" : "H Scott", "non-dropping-particle" : "", "parse-names" : false, "suffix" : "" }, { "dropping-particle" : "", "family" : "Brashares", "given" : "Justin S", "non-dropping-particle" : "", "parse-names" : false, "suffix" : "" } ], "id" : "ITEM-4", "issue" : "Brown 1995", "issued" : { "date-parts" : [ [ "2014" ] ] }, "page" : "1116-1125", "title" : "Species distribution models of an endangered rodent offer conflicting measures of habitat quality at multiple scales", "type" : "article-journal" }, "uris" : [ "http://www.mendeley.com/documents/?uuid=ca59c25c-f9e0-4ec1-b9ca-6d951c993672" ] } ], "mendeley" : { "formattedCitation" : "(Germano et al. 2001; Haight et al. 2004; Bean et al. 2014; Filazzola et al. 2017)", "plainTextFormattedCitation" : "(Germano et al. 2001; Haight et al. 2004; Bean et al. 2014; Filazzola et al. 2017)", "previouslyFormattedCitation" : "(Germano et al. 2001; Haight et al. 2004; Bean et al. 2014; Filazzola et al. 2017)" }, "properties" : { "noteIndex" : 0 }, "schema" : "https://github.com/citation-style-language/schema/raw/master/csl-citation.json" }</w:instrText>
      </w:r>
      <w:r w:rsidR="001642EB">
        <w:rPr>
          <w:rFonts w:ascii="Times New Roman" w:hAnsi="Times New Roman"/>
          <w:sz w:val="24"/>
          <w:szCs w:val="24"/>
        </w:rPr>
        <w:fldChar w:fldCharType="separate"/>
      </w:r>
      <w:r w:rsidR="003A1406" w:rsidRPr="006E0C12">
        <w:rPr>
          <w:rFonts w:ascii="Times New Roman" w:hAnsi="Times New Roman"/>
          <w:noProof/>
          <w:sz w:val="24"/>
          <w:szCs w:val="24"/>
        </w:rPr>
        <w:t>(Germano et al. 2001; Haight et al. 2004; Bean et al. 2014; Filazzola et al. 2017)</w:t>
      </w:r>
      <w:r w:rsidR="001642EB">
        <w:rPr>
          <w:rFonts w:ascii="Times New Roman" w:hAnsi="Times New Roman"/>
          <w:sz w:val="24"/>
          <w:szCs w:val="24"/>
        </w:rPr>
        <w:fldChar w:fldCharType="end"/>
      </w:r>
      <w:r w:rsidR="003A1406">
        <w:rPr>
          <w:rFonts w:ascii="Times New Roman" w:hAnsi="Times New Roman"/>
          <w:sz w:val="24"/>
          <w:szCs w:val="24"/>
        </w:rPr>
        <w:t>, but continued invasion by non-native grasses threaten</w:t>
      </w:r>
      <w:r w:rsidR="00144CBE">
        <w:rPr>
          <w:rFonts w:ascii="Times New Roman" w:hAnsi="Times New Roman"/>
          <w:sz w:val="24"/>
          <w:szCs w:val="24"/>
        </w:rPr>
        <w:t>s the</w:t>
      </w:r>
      <w:r w:rsidR="003A1406">
        <w:rPr>
          <w:rFonts w:ascii="Times New Roman" w:hAnsi="Times New Roman"/>
          <w:sz w:val="24"/>
          <w:szCs w:val="24"/>
        </w:rPr>
        <w:t xml:space="preserve"> endemic biodiversity</w:t>
      </w:r>
      <w:r w:rsidR="003A1406" w:rsidRPr="00405067">
        <w:rPr>
          <w:rFonts w:ascii="Times New Roman" w:hAnsi="Times New Roman"/>
          <w:sz w:val="24"/>
          <w:szCs w:val="24"/>
        </w:rPr>
        <w:t>. Examining</w:t>
      </w:r>
      <w:r w:rsidR="003A1406">
        <w:rPr>
          <w:rFonts w:ascii="Times New Roman" w:hAnsi="Times New Roman"/>
          <w:sz w:val="24"/>
          <w:szCs w:val="24"/>
        </w:rPr>
        <w:t xml:space="preserve"> shrub</w:t>
      </w:r>
      <w:r w:rsidR="003A1406" w:rsidRPr="00405067">
        <w:rPr>
          <w:rFonts w:ascii="Times New Roman" w:hAnsi="Times New Roman"/>
          <w:sz w:val="24"/>
          <w:szCs w:val="24"/>
        </w:rPr>
        <w:t xml:space="preserve"> interactions</w:t>
      </w:r>
      <w:r w:rsidR="003A1406">
        <w:rPr>
          <w:rFonts w:ascii="Times New Roman" w:hAnsi="Times New Roman"/>
          <w:sz w:val="24"/>
          <w:szCs w:val="24"/>
        </w:rPr>
        <w:t xml:space="preserve"> with invasive species</w:t>
      </w:r>
      <w:r w:rsidR="003A1406" w:rsidRPr="00405067">
        <w:rPr>
          <w:rFonts w:ascii="Times New Roman" w:hAnsi="Times New Roman"/>
          <w:sz w:val="24"/>
          <w:szCs w:val="24"/>
        </w:rPr>
        <w:t xml:space="preserve"> is critical for the development of </w:t>
      </w:r>
      <w:r w:rsidR="00893E75">
        <w:rPr>
          <w:rFonts w:ascii="Times New Roman" w:hAnsi="Times New Roman"/>
          <w:sz w:val="24"/>
          <w:szCs w:val="24"/>
        </w:rPr>
        <w:t>restoration</w:t>
      </w:r>
      <w:r w:rsidR="003A1406" w:rsidRPr="00405067">
        <w:rPr>
          <w:rFonts w:ascii="Times New Roman" w:hAnsi="Times New Roman"/>
          <w:sz w:val="24"/>
          <w:szCs w:val="24"/>
        </w:rPr>
        <w:t xml:space="preserve"> strategies to support desert biodiversity and conserve native species</w:t>
      </w:r>
      <w:ins w:id="52" w:author="zenrunner" w:date="2019-01-14T20:33:00Z">
        <w:r w:rsidR="000C5416">
          <w:rPr>
            <w:rFonts w:ascii="Times New Roman" w:hAnsi="Times New Roman"/>
            <w:sz w:val="24"/>
            <w:szCs w:val="24"/>
          </w:rPr>
          <w:t>. Great intro. Wow!</w:t>
        </w:r>
      </w:ins>
    </w:p>
    <w:p w14:paraId="5805DE08" w14:textId="39FBA7B5" w:rsidR="00AC0E72" w:rsidRDefault="004213F1" w:rsidP="00176C52">
      <w:pPr>
        <w:spacing w:line="480" w:lineRule="auto"/>
        <w:rPr>
          <w:rFonts w:ascii="Times New Roman" w:hAnsi="Times New Roman"/>
          <w:sz w:val="24"/>
          <w:szCs w:val="24"/>
        </w:rPr>
      </w:pPr>
      <w:r w:rsidRPr="00405067">
        <w:rPr>
          <w:rFonts w:ascii="Times New Roman" w:hAnsi="Times New Roman"/>
          <w:sz w:val="24"/>
          <w:szCs w:val="24"/>
        </w:rPr>
        <w:t>Shrubs</w:t>
      </w:r>
      <w:r w:rsidR="004B4832" w:rsidRPr="00405067">
        <w:rPr>
          <w:rFonts w:ascii="Times New Roman" w:hAnsi="Times New Roman"/>
          <w:sz w:val="24"/>
          <w:szCs w:val="24"/>
        </w:rPr>
        <w:t xml:space="preserve"> are important foundation species that</w:t>
      </w:r>
      <w:r w:rsidRPr="00405067">
        <w:rPr>
          <w:rFonts w:ascii="Times New Roman" w:hAnsi="Times New Roman"/>
          <w:sz w:val="24"/>
          <w:szCs w:val="24"/>
        </w:rPr>
        <w:t xml:space="preserve"> facilit</w:t>
      </w:r>
      <w:r w:rsidR="004B4832" w:rsidRPr="00405067">
        <w:rPr>
          <w:rFonts w:ascii="Times New Roman" w:hAnsi="Times New Roman"/>
          <w:sz w:val="24"/>
          <w:szCs w:val="24"/>
        </w:rPr>
        <w:t>ate the abundance and productivity</w:t>
      </w:r>
      <w:r w:rsidRPr="00405067">
        <w:rPr>
          <w:rFonts w:ascii="Times New Roman" w:hAnsi="Times New Roman"/>
          <w:sz w:val="24"/>
          <w:szCs w:val="24"/>
        </w:rPr>
        <w:t xml:space="preserve"> of annual plants in desert ecosystems. </w:t>
      </w:r>
      <w:r w:rsidR="00144CBE">
        <w:rPr>
          <w:rFonts w:ascii="Times New Roman" w:hAnsi="Times New Roman"/>
          <w:sz w:val="24"/>
          <w:szCs w:val="24"/>
        </w:rPr>
        <w:t>D</w:t>
      </w:r>
      <w:r w:rsidRPr="00405067">
        <w:rPr>
          <w:rFonts w:ascii="Times New Roman" w:hAnsi="Times New Roman"/>
          <w:sz w:val="24"/>
          <w:szCs w:val="24"/>
        </w:rPr>
        <w:t>esert shrub</w:t>
      </w:r>
      <w:r w:rsidR="004B4832" w:rsidRPr="00405067">
        <w:rPr>
          <w:rFonts w:ascii="Times New Roman" w:hAnsi="Times New Roman"/>
          <w:sz w:val="24"/>
          <w:szCs w:val="24"/>
        </w:rPr>
        <w:t>s</w:t>
      </w:r>
      <w:r w:rsidRPr="00405067">
        <w:rPr>
          <w:rFonts w:ascii="Times New Roman" w:hAnsi="Times New Roman"/>
          <w:sz w:val="24"/>
          <w:szCs w:val="24"/>
        </w:rPr>
        <w:t xml:space="preserve"> are </w:t>
      </w:r>
      <w:r w:rsidR="00060319" w:rsidRPr="00405067">
        <w:rPr>
          <w:rFonts w:ascii="Times New Roman" w:hAnsi="Times New Roman"/>
          <w:sz w:val="24"/>
          <w:szCs w:val="24"/>
        </w:rPr>
        <w:t>tolerant of low-resource availability and o</w:t>
      </w:r>
      <w:r w:rsidRPr="00405067">
        <w:rPr>
          <w:rFonts w:ascii="Times New Roman" w:hAnsi="Times New Roman"/>
          <w:sz w:val="24"/>
          <w:szCs w:val="24"/>
        </w:rPr>
        <w:t xml:space="preserve">nce </w:t>
      </w:r>
      <w:r w:rsidRPr="00405067">
        <w:rPr>
          <w:rFonts w:ascii="Times New Roman" w:hAnsi="Times New Roman"/>
          <w:sz w:val="24"/>
          <w:szCs w:val="24"/>
        </w:rPr>
        <w:lastRenderedPageBreak/>
        <w:t>established</w:t>
      </w:r>
      <w:r w:rsidR="00060319" w:rsidRPr="00405067">
        <w:rPr>
          <w:rFonts w:ascii="Times New Roman" w:hAnsi="Times New Roman"/>
          <w:sz w:val="24"/>
          <w:szCs w:val="24"/>
        </w:rPr>
        <w:t xml:space="preserve"> can</w:t>
      </w:r>
      <w:r w:rsidR="0060766D" w:rsidRPr="00405067">
        <w:rPr>
          <w:rFonts w:ascii="Times New Roman" w:hAnsi="Times New Roman"/>
          <w:sz w:val="24"/>
          <w:szCs w:val="24"/>
        </w:rPr>
        <w:t xml:space="preserve"> create microrefugia within their canopy by ameliorating climate extremes, inhibiting herbivory, and increasing soil moisture through hydraulic lift </w:t>
      </w:r>
      <w:ins w:id="53" w:author="zenrunner" w:date="2019-01-14T20:33:00Z">
        <w:r w:rsidR="00963205">
          <w:rPr>
            <w:rFonts w:ascii="Times New Roman" w:hAnsi="Times New Roman"/>
            <w:sz w:val="24"/>
            <w:szCs w:val="24"/>
          </w:rPr>
          <w:t xml:space="preserve">add a few more citations here so that it does not look like we just cite ourselves – toss in a michalet paper too? </w:t>
        </w:r>
      </w:ins>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"abstract" : "*Correspondence: Alessandro Filazzola, Department of Biology, York University, 4700 Keele Street, Toronto, ON M3J 1P3, Canada. E-mail: fitz90@yorku.ca ABSTRACT Aim To conceptualize the mechanistic pathways of the nurse-plant syndrome by life-form and to identify the implications of positive plant\u2013plant interactions for landscape and evolutionary ecology. Location Global. Methods We conducted a quantitative review examining 298 articles to catego- rize the literature on nurse-plant interactions based on geographic region,mecha- nism of facilitation, ecological hypothesis and nurse life-form. Results A total of nine different nurse mechanisms were identified and two were classified as meta-mechanisms. We found that shrubs were the dominant nurse life-form(46% of total studies) and that studies of positive plant interactions were most frequent in areas of high abiotic stress.Nurse-plant studies were also distrib- uted unevenly around the globewith nearly a quarter in the South American Andes and Spain. Studies testing the direct nurse\u2013prot\u00e9g\u00e9 interactions were the most frequently performed, including the ecophysiological responses of prot\u00e9g\u00e9 species (32.2%). Research gaps identified in the nurse-plant literature included indirect interactions and seed trapping as well as the large-scale implications for landscape ecology and evolution. Main conclusions Nurse plants are often considered keystone species because they commonly structure plant communities. This is an important confirmatory finding in many respects, but it is also novel in that it challenges traditional plant ecology theory and has important implications for landscape-level dynamics over time. The categorization of mechanisms proposed provides a conceptual frame- work useful for organizing the research to date and can accelerate linkages with theory and application by identifying important connections. It is becoming increasingly apparent that future studies of the nurse-plant syndrome must decouple and considermultiple mechanisms of interaction to explain the processes that influence community structure, particularly in high-stress conditions, given a changing climate and potential shifts in biodiversity", "author" : [ { "dropping-particle" : "", "family" : "Filazzola", "given" : "Alessandro", "non-dropping-particle" : "", "parse-names" : false, "suffix" : "" }, { "dropping-particle" : "", "family" : "Lortie", "given" : "Christopher J.", "non-dropping-particle" : "", "parse-names" : false, "suffix" : "" } ], "container-title" : "Global Ecology and Biogeography", "id" : "ITEM-1", "issue" : "12", "issued" : { "date-parts" : [ [ "2014", "12", "1" ] ] }, "page" : "1335-1345", "publisher" : "Blackwell Publishing Ltd", "title" : "A systematic review and conceptual framework for the mechanistic pathways of nurse plants", "type" : "article", "volume" : "23" }, "uris" : [ "http://www.mendeley.com/documents/?uuid=6c4edd36-4ce5-4226-8fc5-bf37c39076d1" ] } ], "mendeley" : { "formattedCitation" : "(Filazzola and Lortie 2014)", "plainTextFormattedCitation" : "(Filazzola and Lortie 2014)", "previouslyFormattedCitation" : "(Filazzola and Lortie 2014)" }, "properties" : { "noteIndex" : 0 }, "schema" : "https://github.com/citation-style-language/schema/raw/master/csl-citation.json" }</w:instrText>
      </w:r>
      <w:r w:rsidR="001642EB">
        <w:rPr>
          <w:rFonts w:ascii="Times New Roman" w:hAnsi="Times New Roman"/>
          <w:sz w:val="24"/>
          <w:szCs w:val="24"/>
        </w:rPr>
        <w:fldChar w:fldCharType="separate"/>
      </w:r>
      <w:r w:rsidR="0016409E" w:rsidRPr="0016409E">
        <w:rPr>
          <w:rFonts w:ascii="Times New Roman" w:hAnsi="Times New Roman"/>
          <w:noProof/>
          <w:sz w:val="24"/>
          <w:szCs w:val="24"/>
        </w:rPr>
        <w:t>(Filazzola and Lortie 2014)</w:t>
      </w:r>
      <w:r w:rsidR="001642EB">
        <w:rPr>
          <w:rFonts w:ascii="Times New Roman" w:hAnsi="Times New Roman"/>
          <w:sz w:val="24"/>
          <w:szCs w:val="24"/>
        </w:rPr>
        <w:fldChar w:fldCharType="end"/>
      </w:r>
      <w:r w:rsidR="0060766D" w:rsidRPr="00405067">
        <w:rPr>
          <w:rFonts w:ascii="Times New Roman" w:hAnsi="Times New Roman"/>
          <w:sz w:val="24"/>
          <w:szCs w:val="24"/>
        </w:rPr>
        <w:t xml:space="preserve">. </w:t>
      </w:r>
      <w:r w:rsidR="00AC0E72">
        <w:rPr>
          <w:rFonts w:ascii="Times New Roman" w:hAnsi="Times New Roman"/>
          <w:sz w:val="24"/>
          <w:szCs w:val="24"/>
        </w:rPr>
        <w:t>S</w:t>
      </w:r>
      <w:r w:rsidR="001D57E9" w:rsidRPr="00405067">
        <w:rPr>
          <w:rFonts w:ascii="Times New Roman" w:hAnsi="Times New Roman"/>
          <w:sz w:val="24"/>
          <w:szCs w:val="24"/>
        </w:rPr>
        <w:t>hrubs</w:t>
      </w:r>
      <w:r w:rsidR="00AC0E72">
        <w:rPr>
          <w:rFonts w:ascii="Times New Roman" w:hAnsi="Times New Roman"/>
          <w:sz w:val="24"/>
          <w:szCs w:val="24"/>
        </w:rPr>
        <w:t xml:space="preserve"> can thus</w:t>
      </w:r>
      <w:r w:rsidR="00144CBE">
        <w:rPr>
          <w:rFonts w:ascii="Times New Roman" w:hAnsi="Times New Roman"/>
          <w:sz w:val="24"/>
          <w:szCs w:val="24"/>
        </w:rPr>
        <w:t xml:space="preserve"> facilitate annual species, typically through increases in plant densities, but not</w:t>
      </w:r>
      <w:r w:rsidR="00AC0E72">
        <w:rPr>
          <w:rFonts w:ascii="Times New Roman" w:hAnsi="Times New Roman"/>
          <w:sz w:val="24"/>
          <w:szCs w:val="24"/>
        </w:rPr>
        <w:t xml:space="preserve"> necessarily</w:t>
      </w:r>
      <w:r w:rsidR="00144CBE">
        <w:rPr>
          <w:rFonts w:ascii="Times New Roman" w:hAnsi="Times New Roman"/>
          <w:sz w:val="24"/>
          <w:szCs w:val="24"/>
        </w:rPr>
        <w:t xml:space="preserve"> species richness</w:t>
      </w:r>
      <w:r w:rsidR="0016409E">
        <w:rPr>
          <w:rFonts w:ascii="Times New Roman" w:hAnsi="Times New Roman"/>
          <w:sz w:val="24"/>
          <w:szCs w:val="24"/>
        </w:rPr>
        <w:t xml:space="preserve"> </w:t>
      </w:r>
      <w:commentRangeStart w:id="54"/>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"10.1111/j.1365-2745.2009.01573.x", "ISSN" : "00220477", "author" : [ { "dropping-particle" : "", "family" : "G\u00f3mez-Aparicio", "given" : "Lorena", "non-dropping-particle" : "", "parse-names" : false, "suffix" : "" } ], "container-title" : "Journal of Ecology", "id" : "ITEM-1", "issue" : "6", "issued" : { "date-parts" : [ [ "2009", "11", "1" ] ] }, "page" : "1202-1214", "publisher" : "Blackwell Publishing Ltd", "title" : "The role of plant interactions in the restoration of degraded ecosystems: a meta-analysis across life-forms and ecosystems", "type" : "article-journal", "volume" : "97" }, "uris" : [ "http://www.mendeley.com/documents/?uuid=114209e2-017c-3b84-9423-b645efacce67" ] }, { "id" : "ITEM-2", "itemData" : { "DOI" : "10.1111/nph.12899", "ISSN" : "0028646X", "author" : [ { "dropping-particle" : "", "family" : "Pescador", "given" : "David S.", "non-dropping-particle" : "", "parse-names" : false, "suffix" : "" }, { "dropping-particle" : "", "family" : "Chac\u00f3n-Labella", "given" : "Julia", "non-dropping-particle" : "", "parse-names" : false, "suffix" : "" }, { "dropping-particle" : "", "family" : "la Cruz", "given" : "Marcelino", "non-dropping-particle" : "de", "parse-names" : false, "suffix" : "" }, { "dropping-particle" : "", "family" : "Escudero", "given" : "Adrian", "non-dropping-particle" : "", "parse-names" : false, "suffix" : "" } ], "container-title" : "New Phytologist", "id" : "ITEM-2", "issue" : "1", "issued" : { "date-parts" : [ [ "2014", "10" ] ] }, "page" : "140-148", "title" : "Maintaining distances with the engineer: patterns of coexistence in plant communities beyond the patch-bare dichotomy", "type" : "article-journal", "volume" : "204" }, "uris" : [ "http://www.mendeley.com/documents/?uuid=a2946864-139f-3dc6-a844-82568e6dbafd" ] } ], "mendeley" : { "formattedCitation" : "(G\u00f3mez-Aparicio 2009; Pescador et al. 2014)", "plainTextFormattedCitation" : "(G\u00f3mez-Aparicio 2009; Pescador et al. 2014)", "previouslyFormattedCitation" : "(G\u00f3mez-Aparicio 2009; Pescador et al. 2014)" }, "properties" : { "noteIndex" : 0 }, "schema" : "https://github.com/citation-style-language/schema/raw/master/csl-citation.json" }</w:instrText>
      </w:r>
      <w:r w:rsidR="001642EB">
        <w:rPr>
          <w:rFonts w:ascii="Times New Roman" w:hAnsi="Times New Roman"/>
          <w:sz w:val="24"/>
          <w:szCs w:val="24"/>
        </w:rPr>
        <w:fldChar w:fldCharType="separate"/>
      </w:r>
      <w:r w:rsidR="00710310" w:rsidRPr="00710310">
        <w:rPr>
          <w:rFonts w:ascii="Times New Roman" w:hAnsi="Times New Roman"/>
          <w:noProof/>
          <w:sz w:val="24"/>
          <w:szCs w:val="24"/>
        </w:rPr>
        <w:t>(Gómez-Aparicio 2009; Pescador et al. 2014)</w:t>
      </w:r>
      <w:r w:rsidR="001642EB">
        <w:rPr>
          <w:rFonts w:ascii="Times New Roman" w:hAnsi="Times New Roman"/>
          <w:sz w:val="24"/>
          <w:szCs w:val="24"/>
        </w:rPr>
        <w:fldChar w:fldCharType="end"/>
      </w:r>
      <w:commentRangeEnd w:id="54"/>
      <w:r w:rsidR="002C124E">
        <w:rPr>
          <w:rStyle w:val="CommentReference"/>
        </w:rPr>
        <w:commentReference w:id="54"/>
      </w:r>
      <w:r w:rsidR="008C4AC7" w:rsidRPr="00405067">
        <w:rPr>
          <w:rFonts w:ascii="Times New Roman" w:hAnsi="Times New Roman"/>
          <w:sz w:val="24"/>
          <w:szCs w:val="24"/>
        </w:rPr>
        <w:t>.</w:t>
      </w:r>
      <w:r w:rsidR="00AC0E72">
        <w:rPr>
          <w:rFonts w:ascii="Times New Roman" w:hAnsi="Times New Roman"/>
          <w:sz w:val="24"/>
          <w:szCs w:val="24"/>
        </w:rPr>
        <w:t xml:space="preserve"> E</w:t>
      </w:r>
      <w:r w:rsidR="002C124E">
        <w:rPr>
          <w:rFonts w:ascii="Times New Roman" w:hAnsi="Times New Roman"/>
          <w:sz w:val="24"/>
          <w:szCs w:val="24"/>
        </w:rPr>
        <w:t xml:space="preserve">xotic species </w:t>
      </w:r>
      <w:r w:rsidR="00176C52">
        <w:rPr>
          <w:rFonts w:ascii="Times New Roman" w:hAnsi="Times New Roman"/>
          <w:sz w:val="24"/>
          <w:szCs w:val="24"/>
        </w:rPr>
        <w:t>can sometimes</w:t>
      </w:r>
      <w:r w:rsidR="002C124E">
        <w:rPr>
          <w:rFonts w:ascii="Times New Roman" w:hAnsi="Times New Roman"/>
          <w:sz w:val="24"/>
          <w:szCs w:val="24"/>
        </w:rPr>
        <w:t xml:space="preserve"> take advantage </w:t>
      </w:r>
      <w:r w:rsidR="00176C52">
        <w:rPr>
          <w:rFonts w:ascii="Times New Roman" w:hAnsi="Times New Roman"/>
          <w:sz w:val="24"/>
          <w:szCs w:val="24"/>
        </w:rPr>
        <w:t xml:space="preserve">of </w:t>
      </w:r>
      <w:r w:rsidR="008C4AC7" w:rsidRPr="00405067">
        <w:rPr>
          <w:rFonts w:ascii="Times New Roman" w:hAnsi="Times New Roman"/>
          <w:sz w:val="24"/>
          <w:szCs w:val="24"/>
        </w:rPr>
        <w:t xml:space="preserve">these shrub </w:t>
      </w:r>
      <w:r w:rsidR="001F1B68" w:rsidRPr="00405067">
        <w:rPr>
          <w:rFonts w:ascii="Times New Roman" w:hAnsi="Times New Roman"/>
          <w:sz w:val="24"/>
          <w:szCs w:val="24"/>
        </w:rPr>
        <w:t xml:space="preserve">microhabitats </w:t>
      </w:r>
      <w:r w:rsidR="00176C52">
        <w:rPr>
          <w:rFonts w:ascii="Times New Roman" w:hAnsi="Times New Roman"/>
          <w:sz w:val="24"/>
          <w:szCs w:val="24"/>
        </w:rPr>
        <w:t xml:space="preserve">by </w:t>
      </w:r>
      <w:r w:rsidR="00060319" w:rsidRPr="00405067">
        <w:rPr>
          <w:rFonts w:ascii="Times New Roman" w:hAnsi="Times New Roman"/>
          <w:sz w:val="24"/>
          <w:szCs w:val="24"/>
        </w:rPr>
        <w:t>exploit</w:t>
      </w:r>
      <w:r w:rsidR="00176C52">
        <w:rPr>
          <w:rFonts w:ascii="Times New Roman" w:hAnsi="Times New Roman"/>
          <w:sz w:val="24"/>
          <w:szCs w:val="24"/>
        </w:rPr>
        <w:t>ing</w:t>
      </w:r>
      <w:r w:rsidR="00060319" w:rsidRPr="00405067">
        <w:rPr>
          <w:rFonts w:ascii="Times New Roman" w:hAnsi="Times New Roman"/>
          <w:sz w:val="24"/>
          <w:szCs w:val="24"/>
        </w:rPr>
        <w:t xml:space="preserve"> the increased resource availability</w:t>
      </w:r>
      <w:r w:rsidR="00176C52">
        <w:rPr>
          <w:rFonts w:ascii="Times New Roman" w:hAnsi="Times New Roman"/>
          <w:sz w:val="24"/>
          <w:szCs w:val="24"/>
        </w:rPr>
        <w:t xml:space="preserve"> or reduced abiotic stress</w:t>
      </w:r>
      <w:r w:rsidR="0016409E">
        <w:rPr>
          <w:rFonts w:ascii="Times New Roman" w:hAnsi="Times New Roman"/>
          <w:sz w:val="24"/>
          <w:szCs w:val="24"/>
        </w:rPr>
        <w:t xml:space="preserve">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"10.1890/0012-9658(1999)080[1747:BFAIBS]2.0.CO;2", "author" : [ { "dropping-particle" : "", "family" : "Holzapfel", "given" : "Claus", "non-dropping-particle" : "", "parse-names" : false, "suffix" : "" }, { "dropping-particle" : "", "family" : "Mahall", "given" : "Bruce E.", "non-dropping-particle" : "", "parse-names" : false, "suffix" : "" } ], "container-title" : "Ecology", "id" : "ITEM-1", "issue" : "5", "issued" : { "date-parts" : [ [ "1999", "7", "1" ] ] }, "page" : "1747-1761", "publisher" : "Ecological Society of America", "title" : "Bidirectional facilitation and interference between shrubs and annuals in the Mojave Desert", "type" : "article-journal", "volume" : "80" }, "uris" : [ "http://www.mendeley.com/documents/?uuid=27a37d5b-d8c1-30b8-957c-813146996bd0" ] }, { "id" : "ITEM-2", "itemData" : { "DOI" : "10.1111/j.1654-1103.2009.05588.x", "author" : [ { "dropping-particle" : "", "family" : "Rodr\u00edguez-Buritic\u00e1", "given" : "Susana", "non-dropping-particle" : "", "parse-names" : false, "suffix" : "" }, { "dropping-particle" : "", "family" : "Miriti", "given" : "Maria N.", "non-dropping-particle" : "", "parse-names" : false, "suffix" : "" } ], "container-title" : "Journal of Vegetation Science", "id" : "ITEM-2", "issue" : "2", "issued" : { "date-parts" : [ [ "2009", "3", "25" ] ] }, "page" : "241-250", "publisher" : "Blackwell Publishing Ltd", "title" : "Biting the hand that feeds: the invasive grass Schismus barbatus (Poaceae) is facilitated by, but reduces establishment of, the native shrub Ambrosia dumosa (Asteraceae)", "type" : "article-journal", "volume" : "20" }, "uris" : [ "http://www.mendeley.com/documents/?uuid=eb796e0d-5c77-3c40-b4e6-683c1f671fa3" ] } ], "mendeley" : { "formattedCitation" : "(Holzapfel and Mahall 1999; Rodr\u00edguez-Buritic\u00e1 and Miriti 2009)", "plainTextFormattedCitation" : "(Holzapfel and Mahall 1999; Rodr\u00edguez-Buritic\u00e1 and Miriti 2009)", "previouslyFormattedCitation" : "(Holzapfel and Mahall 1999; Rodr\u00edguez-Buritic\u00e1 and Miriti 2009)" }, "properties" : { "noteIndex" : 0 }, "schema" : "https://github.com/citation-style-language/schema/raw/master/csl-citation.json" }</w:instrText>
      </w:r>
      <w:r w:rsidR="001642EB">
        <w:rPr>
          <w:rFonts w:ascii="Times New Roman" w:hAnsi="Times New Roman"/>
          <w:sz w:val="24"/>
          <w:szCs w:val="24"/>
        </w:rPr>
        <w:fldChar w:fldCharType="separate"/>
      </w:r>
      <w:r w:rsidR="0016409E" w:rsidRPr="0016409E">
        <w:rPr>
          <w:rFonts w:ascii="Times New Roman" w:hAnsi="Times New Roman"/>
          <w:noProof/>
          <w:sz w:val="24"/>
          <w:szCs w:val="24"/>
        </w:rPr>
        <w:t>(Holzapfel and Mahall 1999; Rodríguez-Buriticá and Miriti 2009)</w:t>
      </w:r>
      <w:r w:rsidR="001642EB">
        <w:rPr>
          <w:rFonts w:ascii="Times New Roman" w:hAnsi="Times New Roman"/>
          <w:sz w:val="24"/>
          <w:szCs w:val="24"/>
        </w:rPr>
        <w:fldChar w:fldCharType="end"/>
      </w:r>
      <w:r w:rsidR="008C4AC7" w:rsidRPr="00405067">
        <w:rPr>
          <w:rFonts w:ascii="Times New Roman" w:hAnsi="Times New Roman"/>
          <w:sz w:val="24"/>
          <w:szCs w:val="24"/>
        </w:rPr>
        <w:t xml:space="preserve">. </w:t>
      </w:r>
      <w:r w:rsidR="00AC0E72">
        <w:rPr>
          <w:rFonts w:ascii="Times New Roman" w:hAnsi="Times New Roman"/>
          <w:sz w:val="24"/>
          <w:szCs w:val="24"/>
        </w:rPr>
        <w:t>As a result, b</w:t>
      </w:r>
      <w:r w:rsidR="008C4AC7" w:rsidRPr="00405067">
        <w:rPr>
          <w:rFonts w:ascii="Times New Roman" w:hAnsi="Times New Roman"/>
          <w:sz w:val="24"/>
          <w:szCs w:val="24"/>
        </w:rPr>
        <w:t xml:space="preserve">enefactor plants </w:t>
      </w:r>
      <w:ins w:id="55" w:author="zenrunner" w:date="2019-01-14T20:37:00Z">
        <w:r w:rsidR="00C32D0C">
          <w:rPr>
            <w:rFonts w:ascii="Times New Roman" w:hAnsi="Times New Roman"/>
            <w:sz w:val="24"/>
            <w:szCs w:val="24"/>
          </w:rPr>
          <w:t xml:space="preserve">can </w:t>
        </w:r>
      </w:ins>
      <w:del w:id="56" w:author="zenrunner" w:date="2019-01-14T20:37:00Z">
        <w:r w:rsidR="008C4AC7" w:rsidRPr="00405067" w:rsidDel="00C32D0C">
          <w:rPr>
            <w:rFonts w:ascii="Times New Roman" w:hAnsi="Times New Roman"/>
            <w:sz w:val="24"/>
            <w:szCs w:val="24"/>
          </w:rPr>
          <w:delText>have</w:delText>
        </w:r>
        <w:r w:rsidR="00710310" w:rsidDel="00C32D0C">
          <w:rPr>
            <w:rFonts w:ascii="Times New Roman" w:hAnsi="Times New Roman"/>
            <w:sz w:val="24"/>
            <w:szCs w:val="24"/>
          </w:rPr>
          <w:delText xml:space="preserve"> </w:delText>
        </w:r>
        <w:r w:rsidR="008C4AC7" w:rsidRPr="00405067" w:rsidDel="00C32D0C">
          <w:rPr>
            <w:rFonts w:ascii="Times New Roman" w:hAnsi="Times New Roman"/>
            <w:sz w:val="24"/>
            <w:szCs w:val="24"/>
          </w:rPr>
          <w:delText xml:space="preserve">been identified to </w:delText>
        </w:r>
      </w:del>
      <w:r w:rsidR="008C4AC7" w:rsidRPr="00405067">
        <w:rPr>
          <w:rFonts w:ascii="Times New Roman" w:hAnsi="Times New Roman"/>
          <w:sz w:val="24"/>
          <w:szCs w:val="24"/>
        </w:rPr>
        <w:t>facilitate the invasion of plant species into otherwise unsuitable habitat</w:t>
      </w:r>
      <w:r w:rsidR="00176C52">
        <w:rPr>
          <w:rFonts w:ascii="Times New Roman" w:hAnsi="Times New Roman"/>
          <w:sz w:val="24"/>
          <w:szCs w:val="24"/>
        </w:rPr>
        <w:t xml:space="preserve"> (Richardson et al. 2000; Mitchell et al. 2006). Increases in exotic abundance can </w:t>
      </w:r>
      <w:ins w:id="57" w:author="zenrunner" w:date="2019-01-14T20:37:00Z">
        <w:r w:rsidR="00140E44">
          <w:rPr>
            <w:rFonts w:ascii="Times New Roman" w:hAnsi="Times New Roman"/>
            <w:sz w:val="24"/>
            <w:szCs w:val="24"/>
          </w:rPr>
          <w:t xml:space="preserve">in turn </w:t>
        </w:r>
      </w:ins>
      <w:r w:rsidR="00176C52">
        <w:rPr>
          <w:rFonts w:ascii="Times New Roman" w:hAnsi="Times New Roman"/>
          <w:sz w:val="24"/>
          <w:szCs w:val="24"/>
        </w:rPr>
        <w:t>threaten the benefactor plants by reducing</w:t>
      </w:r>
      <w:r w:rsidR="00EA0839" w:rsidRPr="00176C52">
        <w:rPr>
          <w:rFonts w:ascii="Times New Roman" w:hAnsi="Times New Roman"/>
          <w:sz w:val="24"/>
          <w:szCs w:val="24"/>
        </w:rPr>
        <w:t xml:space="preserve"> fitness, lower</w:t>
      </w:r>
      <w:r w:rsidR="00176C52">
        <w:rPr>
          <w:rFonts w:ascii="Times New Roman" w:hAnsi="Times New Roman"/>
          <w:sz w:val="24"/>
          <w:szCs w:val="24"/>
        </w:rPr>
        <w:t>ing</w:t>
      </w:r>
      <w:r w:rsidR="00EA0839" w:rsidRPr="00176C52">
        <w:rPr>
          <w:rFonts w:ascii="Times New Roman" w:hAnsi="Times New Roman"/>
          <w:sz w:val="24"/>
          <w:szCs w:val="24"/>
        </w:rPr>
        <w:t xml:space="preserve"> productivity, and </w:t>
      </w:r>
      <w:r w:rsidR="00176C52">
        <w:rPr>
          <w:rFonts w:ascii="Times New Roman" w:hAnsi="Times New Roman"/>
          <w:sz w:val="24"/>
          <w:szCs w:val="24"/>
        </w:rPr>
        <w:t>limiting recruitment</w:t>
      </w:r>
      <w:r w:rsidR="00EA0839" w:rsidRPr="00176C52">
        <w:rPr>
          <w:rFonts w:ascii="Times New Roman" w:hAnsi="Times New Roman"/>
          <w:sz w:val="24"/>
          <w:szCs w:val="24"/>
        </w:rPr>
        <w:t xml:space="preserve"> </w:t>
      </w:r>
      <w:r w:rsidR="001642EB" w:rsidRPr="00176C52">
        <w:rPr>
          <w:rFonts w:ascii="Times New Roman" w:hAnsi="Times New Roman"/>
          <w:sz w:val="24"/>
          <w:szCs w:val="24"/>
        </w:rPr>
        <w:fldChar w:fldCharType="begin" w:fldLock="1"/>
      </w:r>
      <w:r w:rsidR="00EA0839" w:rsidRPr="00176C52">
        <w:rPr>
          <w:rFonts w:ascii="Times New Roman" w:hAnsi="Times New Roman"/>
          <w:sz w:val="24"/>
          <w:szCs w:val="24"/>
        </w:rPr>
        <w:instrText>ADDIN CSL_CITATION { "citationItems" : [ { "id" : "ITEM-1", "itemData" : { "DOI" : "10.1111/nph.12641", "ISSN" : "0028646X", "author" : [ { "dropping-particle" : "", "family" : "Sch\u00f6b", "given" : "Christian", "non-dropping-particle" : "", "parse-names" : false, "suffix" : "" }, { "dropping-particle" : "", "family" : "Michalet", "given" : "Richard", "non-dropping-particle" : "", "parse-names" : false, "suffix" : "" }, { "dropping-particle" : "", "family" : "Cavieres", "given" : "Lohengrin A.", "non-dropping-particle" : "", "parse-names" : false, "suffix" : "" }, { "dropping-particle" : "", "family" : "Pugnaire", "given" : "Francisco I.", "non-dropping-particle" : "", "parse-names" : false, "suffix" : "" }, { "dropping-particle" : "", "family" : "Brooker", "given" : "Rob W.", "non-dropping-particle" : "", "parse-names" : false, "suffix" : "" }, { "dropping-particle" : "", "family" : "Butterfield", "given" : "Bradley J.", "non-dropping-particle" : "", "parse-names" : false, "suffix" : "" }, { "dropping-particle" : "", "family" : "Cook", "given" : "Bradley J.", "non-dropping-particle" : "", "parse-names" : false, "suffix" : "" }, { "dropping-particle" : "", "family" : "Kikvidze", "given" : "Zaal", "non-dropping-particle" : "", "parse-names" : false, "suffix" : "" }, { "dropping-particle" : "", "family" : "Lortie", "given" : "Christopher J.", "non-dropping-particle" : "", "parse-names" : false, "suffix" : "" }, { "dropping-particle" : "", "family" : "Xiao", "given" : "Sa", "non-dropping-particle" : "", "parse-names" : false, "suffix" : "" }, { "dropping-particle" : "", "family" : "Hayek", "given" : "Patrick", "non-dropping-particle" : "Al", "parse-names" : false, "suffix" : "" }, { "dropping-particle" : "", "family" : "Anthelme", "given" : "Fabien", "non-dropping-particle" : "", "parse-names" : false, "suffix" : "" }, { "dropping-particle" : "", "family" : "Cranston", "given" : "Brittany H.", "non-dropping-particle" : "", "parse-names" : false, "suffix" : "" }, { "dropping-particle" : "", "family" : "Garc\u00eda", "given" : "Mary-Carolina", "non-dropping-particle" : "", "parse-names" : false, "suffix" : "" }, { "dropping-particle" : "", "family" : "Bagousse-Pinguet", "given" : "Yoann", "non-dropping-particle" : "Le", "parse-names" : false, "suffix" : "" }, { "dropping-particle" : "", "family" : "Reid", "given" : "Anya M.", "non-dropping-particle" : "", "parse-names" : false, "suffix" : "" }, { "dropping-particle" : "", "family" : "Roux", "given" : "Peter C.", "non-dropping-particle" : "le", "parse-names" : false, "suffix" : "" }, { "dropping-particle" : "", "family" : "Lingua", "given" : "Emanuele", "non-dropping-particle" : "", "parse-names" : false, "suffix" : "" }, { "dropping-particle" : "", "family" : "Nyakatya", "given" : "Mawethu J.", "non-dropping-particle" : "", "parse-names" : false, "suffix" : "" }, { "dropping-particle" : "", "family" : "Touzard", "given" : "Blaise", "non-dropping-particle" : "", "parse-names" : false, "suffix" : "" }, { "dropping-particle" : "", "family" : "Zhao", "given" : "Liang", "non-dropping-particle" : "", "parse-names" : false, "suffix" : "" }, { "dropping-particle" : "", "family" : "Callaway", "given" : "Ragan M.", "non-dropping-particle" : "", "parse-names" : false, "suffix" : "" } ], "container-title" : "New Phytologist", "id" : "ITEM-1", "issue" : "1", "issued" : { "date-parts" : [ [ "2014", "4", "1" ] ] }, "page" : "95-105", "title" : "A global analysis of bidirectional interactions in alpine plant communities shows facilitators experiencing strong reciprocal fitness costs", "type" : "article-journal", "volume" : "202" }, "uris" : [ "http://www.mendeley.com/documents/?uuid=3478ee0f-3ed7-36e9-aa54-14a123ebe5d4" ] }, { "id" : "ITEM-2", "itemData" : { "DOI" : "10.1890/0012-9658(1999)080[1747:BFAIBS]2.0.CO;2", "author" : [ { "dropping-particle" : "", "family" : "Holzapfel", "given" : "Claus", "non-dropping-particle" : "", "parse-names" : false, "suffix" : "" }, { "dropping-particle" : "", "family" : "Mahall", "given" : "Bruce E.", "non-dropping-particle" : "", "parse-names" : false, "suffix" : "" } ], "container-title" : "Ecology", "id" : "ITEM-2", "issue" : "5", "issued" : { "date-parts" : [ [ "1999", "7", "1" ] ] }, "page" : "1747-1761", "publisher" : "Ecological Society of America", "title" : "Bidirectional facilitation and interference between shrubs and annuals in the Mojave Desert", "type" : "article-journal", "volume" : "80" }, "uris" : [ "http://www.mendeley.com/documents/?uuid=27a37d5b-d8c1-30b8-957c-813146996bd0" ] }, { "id" : "ITEM-3", "itemData" : { "DOI" : "10.1111/nph.12740", "ISSN" : "0028646X", "author" : [ { "dropping-particle" : "", "family" : "McIntire", "given" : "Eliot J. B.", "non-dropping-particle" : "", "parse-names" : false, "suffix" : "" } ], "container-title" : "New Phytologist", "id" : "ITEM-3", "issue" : "1", "issued" : { "date-parts" : [ [ "2014", "4", "1" ] ] }, "page" : "4-6", "title" : "Being a facilitator can be costly: teasing apart reciprocal effects", "type" : "article-journal", "volume" : "202" }, "uris" : [ "http://www.mendeley.com/documents/?uuid=97490561-94df-318e-bcfc-27bba35561c3" ] } ], "mendeley" : { "formattedCitation" : "(Holzapfel and Mahall 1999; McIntire 2014; Sch\u00f6b et al. 2014a)", "plainTextFormattedCitation" : "(Holzapfel and Mahall 1999; McIntire 2014; Sch\u00f6b et al. 2014a)", "previouslyFormattedCitation" : "(Holzapfel and Mahall 1999; McIntire 2014; Sch\u00f6b et al. 2014a)" }, "properties" : { "noteIndex" : 0 }, "schema" : "https://github.com/citation-style-language/schema/raw/master/csl-citation.json" }</w:instrText>
      </w:r>
      <w:r w:rsidR="001642EB" w:rsidRPr="00176C52">
        <w:rPr>
          <w:rFonts w:ascii="Times New Roman" w:hAnsi="Times New Roman"/>
          <w:sz w:val="24"/>
          <w:szCs w:val="24"/>
        </w:rPr>
        <w:fldChar w:fldCharType="separate"/>
      </w:r>
      <w:r w:rsidR="00EA0839" w:rsidRPr="00176C52">
        <w:rPr>
          <w:rFonts w:ascii="Times New Roman" w:hAnsi="Times New Roman"/>
          <w:noProof/>
          <w:sz w:val="24"/>
          <w:szCs w:val="24"/>
        </w:rPr>
        <w:t>(Holzapfel and Mahall 1999; McIntire 2014; Schöb et al. 2014a)</w:t>
      </w:r>
      <w:r w:rsidR="001642EB" w:rsidRPr="00176C52">
        <w:rPr>
          <w:rFonts w:ascii="Times New Roman" w:hAnsi="Times New Roman"/>
          <w:sz w:val="24"/>
          <w:szCs w:val="24"/>
        </w:rPr>
        <w:fldChar w:fldCharType="end"/>
      </w:r>
      <w:r w:rsidR="00EA0839" w:rsidRPr="00176C52">
        <w:rPr>
          <w:rFonts w:ascii="Times New Roman" w:hAnsi="Times New Roman"/>
          <w:sz w:val="24"/>
          <w:szCs w:val="24"/>
        </w:rPr>
        <w:t>.</w:t>
      </w:r>
      <w:r w:rsidR="00AC0E72">
        <w:rPr>
          <w:rFonts w:ascii="Times New Roman" w:hAnsi="Times New Roman"/>
          <w:sz w:val="24"/>
          <w:szCs w:val="24"/>
        </w:rPr>
        <w:t xml:space="preserve"> </w:t>
      </w:r>
      <w:r w:rsidR="00AC0E72" w:rsidRPr="00405067">
        <w:rPr>
          <w:rFonts w:ascii="Times New Roman" w:hAnsi="Times New Roman"/>
          <w:sz w:val="24"/>
          <w:szCs w:val="24"/>
        </w:rPr>
        <w:t>In the deserts of North America, invasive grasses are common</w:t>
      </w:r>
      <w:r w:rsidR="00AC0E72">
        <w:rPr>
          <w:rFonts w:ascii="Times New Roman" w:hAnsi="Times New Roman"/>
          <w:sz w:val="24"/>
          <w:szCs w:val="24"/>
        </w:rPr>
        <w:t xml:space="preserve"> and continue to </w:t>
      </w:r>
      <w:r w:rsidR="00AC0E72" w:rsidRPr="00405067">
        <w:rPr>
          <w:rFonts w:ascii="Times New Roman" w:hAnsi="Times New Roman"/>
          <w:sz w:val="24"/>
          <w:szCs w:val="24"/>
        </w:rPr>
        <w:t xml:space="preserve">threaten the native shrubs species through competition and </w:t>
      </w:r>
      <w:r w:rsidR="00AC0E72">
        <w:rPr>
          <w:rFonts w:ascii="Times New Roman" w:hAnsi="Times New Roman"/>
          <w:sz w:val="24"/>
          <w:szCs w:val="24"/>
        </w:rPr>
        <w:t>altered</w:t>
      </w:r>
      <w:r w:rsidR="00AC0E72" w:rsidRPr="00405067">
        <w:rPr>
          <w:rFonts w:ascii="Times New Roman" w:hAnsi="Times New Roman"/>
          <w:sz w:val="24"/>
          <w:szCs w:val="24"/>
        </w:rPr>
        <w:t xml:space="preserve"> fire-frequencies </w:t>
      </w:r>
      <w:r w:rsidR="001642EB">
        <w:rPr>
          <w:rFonts w:ascii="Times New Roman" w:hAnsi="Times New Roman"/>
          <w:sz w:val="24"/>
          <w:szCs w:val="24"/>
        </w:rPr>
        <w:fldChar w:fldCharType="begin" w:fldLock="1"/>
      </w:r>
      <w:r w:rsidR="00AC0E72">
        <w:rPr>
          <w:rFonts w:ascii="Times New Roman" w:hAnsi="Times New Roman"/>
          <w:sz w:val="24"/>
          <w:szCs w:val="24"/>
        </w:rPr>
        <w:instrText>ADDIN CSL_CITATION { "citationItems" : [ { "id" : "ITEM-1", "itemData" : { "author" : [ { "dropping-particle" : "", "family" : "Link", "given" : "S.O.", "non-dropping-particle" : "", "parse-names" : false, "suffix" : "" }, { "dropping-particle" : "", "family" : "Keeler", "given" : "Kathleen H", "non-dropping-particle" : "", "parse-names" : false, "suffix" : "" }, { "dropping-particle" : "", "family" : "Hill", "given" : "R.W.", "non-dropping-particle" : "", "parse-names" : false, "suffix" : "" }, { "dropping-particle" : "", "family" : "Hagen", "given" : "E.", "non-dropping-particle" : "", "parse-names" : false, "suffix" : "" } ], "container-title" : "International Journal of Wildland Fire", "id" : "ITEM-1", "issue" : "1", "issued" : { "date-parts" : [ [ "2006" ] ] }, "page" : "113-119", "title" : "Bromus tectorum cover mapping and fire risk", "type" : "article-journal", "volume" : "15" }, "uris" : [ "http://www.mendeley.com/documents/?uuid=61234b18-f63b-4307-8bf7-61cf5b10b759" ] }, { "id" : "ITEM-2", "itemData" : { "author" : [ { "dropping-particle" : "", "family" : "Condon", "given" : "Lea A.", "non-dropping-particle" : "", "parse-names" : false, "suffix" : "" }, { "dropping-particle" : "", "family" : "Weisberg", "given" : "Peter J.", "non-dropping-particle" : "", "parse-names" : false, "suffix" : "" }, { "dropping-particle" : "", "family" : "Chambers", "given" : "Jeanne C.", "non-dropping-particle" : "", "parse-names" : false, "suffix" : "" } ], "container-title" : "International Journal of Wildland Fire", "id" : "ITEM-2", "issue" : "4", "issued" : { "date-parts" : [ [ "2011" ] ] }, "page" : "597-604", "title" : "Abiotic and biotic influences on Bromus tectorum invasion and Artemisia tridentata recovery after fire", "type" : "article-journal", "volume" : "20" }, "uris" : [ "http://www.mendeley.com/documents/?uuid=2c249027-6bc6-4080-9099-42948a3b7b02" ] }, { "id" : "ITEM-3", "itemData" : { "DOI" : "10.1007/978-3-319-24930-8_9", "author" : [ { "dropping-particle" : "", "family" : "Bradley", "given" : "Bethany A.", "non-dropping-particle" : "", "parse-names" : false, "suffix" : "" }, { "dropping-particle" : "", "family" : "Curtis", "given" : "Caroline A.", "non-dropping-particle" : "", "parse-names" : false, "suffix" : "" }, { "dropping-particle" : "", "family" : "Chambers", "given" : "Jeanne C.", "non-dropping-particle" : "", "parse-names" : false, "suffix" : "" } ], "container-title" : "Exotic Brome-Grasses in Arid and Semiarid Ecosystems of the Western US ", "id" : "ITEM-3", "issued" : { "date-parts" : [ [ "2016" ] ] }, "page" : "257-274", "publisher" : "Springer, Cham", "title" : "Bromus Response to Climate and Projected Changes with Climate Change", "type" : "chapter" }, "uris" : [ "http://www.mendeley.com/documents/?uuid=686ab384-48e1-3f51-a51b-a9cd1bfd0833" ] } ], "mendeley" : { "formattedCitation" : "(Link et al. 2006; Condon et al. 2011; Bradley et al. 2016)", "plainTextFormattedCitation" : "(Link et al. 2006; Condon et al. 2011; Bradley et al. 2016)", "previouslyFormattedCitation" : "(Link et al. 2006; Condon et al. 2011; Bradley et al. 2016)" }, "properties" : { "noteIndex" : 0 }, "schema" : "https://github.com/citation-style-language/schema/raw/master/csl-citation.json" }</w:instrText>
      </w:r>
      <w:r w:rsidR="001642EB">
        <w:rPr>
          <w:rFonts w:ascii="Times New Roman" w:hAnsi="Times New Roman"/>
          <w:sz w:val="24"/>
          <w:szCs w:val="24"/>
        </w:rPr>
        <w:fldChar w:fldCharType="separate"/>
      </w:r>
      <w:r w:rsidR="00AC0E72" w:rsidRPr="00246E46">
        <w:rPr>
          <w:rFonts w:ascii="Times New Roman" w:hAnsi="Times New Roman"/>
          <w:noProof/>
          <w:sz w:val="24"/>
          <w:szCs w:val="24"/>
        </w:rPr>
        <w:t>(Link et al. 2006; Condon et al. 2011; Bradley et al. 2016)</w:t>
      </w:r>
      <w:r w:rsidR="001642EB">
        <w:rPr>
          <w:rFonts w:ascii="Times New Roman" w:hAnsi="Times New Roman"/>
          <w:sz w:val="24"/>
          <w:szCs w:val="24"/>
        </w:rPr>
        <w:fldChar w:fldCharType="end"/>
      </w:r>
      <w:r w:rsidR="00AC0E72">
        <w:rPr>
          <w:rFonts w:ascii="Times New Roman" w:hAnsi="Times New Roman"/>
          <w:sz w:val="24"/>
          <w:szCs w:val="24"/>
        </w:rPr>
        <w:t>. Examining the b</w:t>
      </w:r>
      <w:r w:rsidR="00AC0E72" w:rsidRPr="00AC0E72">
        <w:rPr>
          <w:rFonts w:ascii="Times New Roman" w:hAnsi="Times New Roman"/>
          <w:sz w:val="24"/>
          <w:szCs w:val="24"/>
        </w:rPr>
        <w:t xml:space="preserve">idirectional interactions between benefactor and </w:t>
      </w:r>
      <w:r w:rsidR="00AC0E72">
        <w:rPr>
          <w:rFonts w:ascii="Times New Roman" w:hAnsi="Times New Roman"/>
          <w:sz w:val="24"/>
          <w:szCs w:val="24"/>
        </w:rPr>
        <w:t xml:space="preserve">beneficiary </w:t>
      </w:r>
      <w:r w:rsidR="00AC0E72" w:rsidRPr="00AC0E72">
        <w:rPr>
          <w:rFonts w:ascii="Times New Roman" w:hAnsi="Times New Roman"/>
          <w:sz w:val="24"/>
          <w:szCs w:val="24"/>
        </w:rPr>
        <w:t>species is an emerging and important field of researc</w:t>
      </w:r>
      <w:r w:rsidR="00AC0E72">
        <w:rPr>
          <w:rFonts w:ascii="Times New Roman" w:hAnsi="Times New Roman"/>
          <w:sz w:val="24"/>
          <w:szCs w:val="24"/>
        </w:rPr>
        <w:t xml:space="preserve">h for understanding community assembly </w:t>
      </w:r>
      <w:r w:rsidR="00AC0E72" w:rsidRPr="005D7B9A">
        <w:rPr>
          <w:rFonts w:ascii="Times New Roman" w:hAnsi="Times New Roman"/>
          <w:sz w:val="24"/>
          <w:szCs w:val="24"/>
          <w:highlight w:val="yellow"/>
          <w:rPrChange w:id="58" w:author="zenrunner" w:date="2019-01-14T20:34:00Z">
            <w:rPr>
              <w:rFonts w:ascii="Times New Roman" w:hAnsi="Times New Roman"/>
              <w:sz w:val="24"/>
              <w:szCs w:val="24"/>
            </w:rPr>
          </w:rPrChange>
        </w:rPr>
        <w:t>(Citations)</w:t>
      </w:r>
      <w:ins w:id="59" w:author="zenrunner" w:date="2019-01-14T20:34:00Z">
        <w:r w:rsidR="005D7B9A">
          <w:rPr>
            <w:rFonts w:ascii="Times New Roman" w:hAnsi="Times New Roman"/>
            <w:sz w:val="24"/>
            <w:szCs w:val="24"/>
          </w:rPr>
          <w:t xml:space="preserve"> – Schob,</w:t>
        </w:r>
        <w:r w:rsidR="00FC3448">
          <w:rPr>
            <w:rFonts w:ascii="Times New Roman" w:hAnsi="Times New Roman"/>
            <w:sz w:val="24"/>
            <w:szCs w:val="24"/>
          </w:rPr>
          <w:t xml:space="preserve"> McIntire and Fajardo 2014 etc.. These interactions can </w:t>
        </w:r>
      </w:ins>
      <w:ins w:id="60" w:author="zenrunner" w:date="2019-01-14T20:35:00Z">
        <w:r w:rsidR="00AF070A">
          <w:rPr>
            <w:rFonts w:ascii="Times New Roman" w:hAnsi="Times New Roman"/>
            <w:sz w:val="24"/>
            <w:szCs w:val="24"/>
          </w:rPr>
          <w:t>i</w:t>
        </w:r>
      </w:ins>
      <w:ins w:id="61" w:author="zenrunner" w:date="2019-01-14T20:34:00Z">
        <w:r w:rsidR="00FC3448">
          <w:rPr>
            <w:rFonts w:ascii="Times New Roman" w:hAnsi="Times New Roman"/>
            <w:sz w:val="24"/>
            <w:szCs w:val="24"/>
          </w:rPr>
          <w:t xml:space="preserve">nform </w:t>
        </w:r>
      </w:ins>
      <w:ins w:id="62" w:author="zenrunner" w:date="2019-01-14T20:35:00Z">
        <w:r w:rsidR="00FC3448">
          <w:rPr>
            <w:rFonts w:ascii="Times New Roman" w:hAnsi="Times New Roman"/>
            <w:sz w:val="24"/>
            <w:szCs w:val="24"/>
          </w:rPr>
          <w:t xml:space="preserve">management of </w:t>
        </w:r>
      </w:ins>
      <w:ins w:id="63" w:author="zenrunner" w:date="2019-01-14T20:37:00Z">
        <w:r w:rsidR="0019276B">
          <w:rPr>
            <w:rFonts w:ascii="Times New Roman" w:hAnsi="Times New Roman"/>
            <w:sz w:val="24"/>
            <w:szCs w:val="24"/>
          </w:rPr>
          <w:t xml:space="preserve">some of </w:t>
        </w:r>
      </w:ins>
      <w:del w:id="64" w:author="zenrunner" w:date="2019-01-14T20:35:00Z">
        <w:r w:rsidR="00AC0E72" w:rsidDel="00FC3448">
          <w:rPr>
            <w:rFonts w:ascii="Times New Roman" w:hAnsi="Times New Roman"/>
            <w:sz w:val="24"/>
            <w:szCs w:val="24"/>
          </w:rPr>
          <w:delText xml:space="preserve"> t</w:delText>
        </w:r>
      </w:del>
      <w:ins w:id="65" w:author="zenrunner" w:date="2019-01-14T20:35:00Z">
        <w:r w:rsidR="00FC3448">
          <w:rPr>
            <w:rFonts w:ascii="Times New Roman" w:hAnsi="Times New Roman"/>
            <w:sz w:val="24"/>
            <w:szCs w:val="24"/>
          </w:rPr>
          <w:t xml:space="preserve">the </w:t>
        </w:r>
      </w:ins>
      <w:ins w:id="66" w:author="zenrunner" w:date="2019-01-14T20:37:00Z">
        <w:r w:rsidR="0019276B">
          <w:rPr>
            <w:rFonts w:ascii="Times New Roman" w:hAnsi="Times New Roman"/>
            <w:sz w:val="24"/>
            <w:szCs w:val="24"/>
          </w:rPr>
          <w:t xml:space="preserve">negative </w:t>
        </w:r>
      </w:ins>
      <w:ins w:id="67" w:author="zenrunner" w:date="2019-01-14T20:35:00Z">
        <w:r w:rsidR="00FC3448">
          <w:rPr>
            <w:rFonts w:ascii="Times New Roman" w:hAnsi="Times New Roman"/>
            <w:sz w:val="24"/>
            <w:szCs w:val="24"/>
          </w:rPr>
          <w:t>effects</w:t>
        </w:r>
      </w:ins>
      <w:del w:id="68" w:author="zenrunner" w:date="2019-01-14T20:35:00Z">
        <w:r w:rsidR="00AC0E72" w:rsidDel="00FC3448">
          <w:rPr>
            <w:rFonts w:ascii="Times New Roman" w:hAnsi="Times New Roman"/>
            <w:sz w:val="24"/>
            <w:szCs w:val="24"/>
          </w:rPr>
          <w:delText>hat can inform</w:delText>
        </w:r>
        <w:r w:rsidR="00AC0E72" w:rsidRPr="00AC0E72" w:rsidDel="00FC3448">
          <w:rPr>
            <w:rFonts w:ascii="Times New Roman" w:hAnsi="Times New Roman"/>
            <w:sz w:val="24"/>
            <w:szCs w:val="24"/>
          </w:rPr>
          <w:delText xml:space="preserve"> management for</w:delText>
        </w:r>
      </w:del>
      <w:r w:rsidR="00AC0E72" w:rsidRPr="00AC0E72">
        <w:rPr>
          <w:rFonts w:ascii="Times New Roman" w:hAnsi="Times New Roman"/>
          <w:sz w:val="24"/>
          <w:szCs w:val="24"/>
        </w:rPr>
        <w:t xml:space="preserve"> </w:t>
      </w:r>
      <w:ins w:id="69" w:author="zenrunner" w:date="2019-01-14T20:37:00Z">
        <w:r w:rsidR="00024875">
          <w:rPr>
            <w:rFonts w:ascii="Times New Roman" w:hAnsi="Times New Roman"/>
            <w:sz w:val="24"/>
            <w:szCs w:val="24"/>
          </w:rPr>
          <w:t xml:space="preserve">of </w:t>
        </w:r>
      </w:ins>
      <w:del w:id="70" w:author="zenrunner" w:date="2019-01-14T20:38:00Z">
        <w:r w:rsidR="00AC0E72" w:rsidRPr="00AC0E72" w:rsidDel="00EE062F">
          <w:rPr>
            <w:rFonts w:ascii="Times New Roman" w:hAnsi="Times New Roman"/>
            <w:sz w:val="24"/>
            <w:szCs w:val="24"/>
          </w:rPr>
          <w:delText xml:space="preserve">exotic </w:delText>
        </w:r>
      </w:del>
      <w:ins w:id="71" w:author="zenrunner" w:date="2019-01-14T20:38:00Z">
        <w:r w:rsidR="00EE062F">
          <w:rPr>
            <w:rFonts w:ascii="Times New Roman" w:hAnsi="Times New Roman"/>
            <w:sz w:val="24"/>
            <w:szCs w:val="24"/>
          </w:rPr>
          <w:t>invasive</w:t>
        </w:r>
        <w:r w:rsidR="00767723">
          <w:rPr>
            <w:rFonts w:ascii="Times New Roman" w:hAnsi="Times New Roman"/>
            <w:sz w:val="24"/>
            <w:szCs w:val="24"/>
          </w:rPr>
          <w:t xml:space="preserve"> plant</w:t>
        </w:r>
        <w:r w:rsidR="00EE062F" w:rsidRPr="00AC0E72">
          <w:rPr>
            <w:rFonts w:ascii="Times New Roman" w:hAnsi="Times New Roman"/>
            <w:sz w:val="24"/>
            <w:szCs w:val="24"/>
          </w:rPr>
          <w:t xml:space="preserve"> </w:t>
        </w:r>
      </w:ins>
      <w:r w:rsidR="00AC0E72" w:rsidRPr="00AC0E72">
        <w:rPr>
          <w:rFonts w:ascii="Times New Roman" w:hAnsi="Times New Roman"/>
          <w:sz w:val="24"/>
          <w:szCs w:val="24"/>
        </w:rPr>
        <w:t>species.</w:t>
      </w:r>
    </w:p>
    <w:p w14:paraId="7423CED7" w14:textId="74EE8ADF" w:rsidR="00AA7DD7" w:rsidRDefault="00C32D0C" w:rsidP="00AA7DD7">
      <w:pPr>
        <w:spacing w:line="480" w:lineRule="auto"/>
        <w:rPr>
          <w:rFonts w:ascii="Times New Roman" w:hAnsi="Times New Roman"/>
          <w:sz w:val="24"/>
          <w:szCs w:val="24"/>
        </w:rPr>
      </w:pPr>
      <w:ins w:id="72" w:author="zenrunner" w:date="2019-01-14T20:36:00Z">
        <w:r>
          <w:rPr>
            <w:rFonts w:ascii="Times New Roman" w:hAnsi="Times New Roman"/>
            <w:sz w:val="24"/>
            <w:szCs w:val="24"/>
          </w:rPr>
          <w:t xml:space="preserve"> </w:t>
        </w:r>
        <w:r w:rsidRPr="005C55AC">
          <w:rPr>
            <w:rFonts w:ascii="Times New Roman" w:hAnsi="Times New Roman"/>
            <w:sz w:val="24"/>
            <w:szCs w:val="24"/>
            <w:highlight w:val="yellow"/>
            <w:rPrChange w:id="73" w:author="zenrunner" w:date="2019-01-14T20:38:00Z">
              <w:rPr>
                <w:rFonts w:ascii="Times New Roman" w:hAnsi="Times New Roman"/>
                <w:sz w:val="24"/>
                <w:szCs w:val="24"/>
              </w:rPr>
            </w:rPrChange>
          </w:rPr>
          <w:t xml:space="preserve">The shrub </w:t>
        </w:r>
      </w:ins>
      <w:r w:rsidR="00AA7DD7" w:rsidRPr="005C55AC">
        <w:rPr>
          <w:rFonts w:ascii="Times New Roman" w:hAnsi="Times New Roman"/>
          <w:i/>
          <w:sz w:val="24"/>
          <w:szCs w:val="24"/>
          <w:highlight w:val="yellow"/>
          <w:rPrChange w:id="74" w:author="zenrunner" w:date="2019-01-14T20:38:00Z">
            <w:rPr>
              <w:rFonts w:ascii="Times New Roman" w:hAnsi="Times New Roman"/>
              <w:i/>
              <w:sz w:val="24"/>
              <w:szCs w:val="24"/>
            </w:rPr>
          </w:rPrChange>
        </w:rPr>
        <w:t>E. californica</w:t>
      </w:r>
      <w:r w:rsidR="00AA7DD7" w:rsidRPr="005C55AC">
        <w:rPr>
          <w:rFonts w:ascii="Times New Roman" w:hAnsi="Times New Roman"/>
          <w:sz w:val="24"/>
          <w:szCs w:val="24"/>
          <w:highlight w:val="yellow"/>
          <w:rPrChange w:id="75" w:author="zenrunner" w:date="2019-01-14T20:38:00Z">
            <w:rPr>
              <w:rFonts w:ascii="Times New Roman" w:hAnsi="Times New Roman"/>
              <w:sz w:val="24"/>
              <w:szCs w:val="24"/>
            </w:rPr>
          </w:rPrChange>
        </w:rPr>
        <w:t xml:space="preserve"> is a dominant species that occurs frequently within the San Joaquin Desert and facilitates endemic species. At the Panoche Hills, </w:t>
      </w:r>
      <w:r w:rsidR="00AA7DD7" w:rsidRPr="005C55AC">
        <w:rPr>
          <w:rFonts w:ascii="Times New Roman" w:hAnsi="Times New Roman"/>
          <w:i/>
          <w:sz w:val="24"/>
          <w:szCs w:val="24"/>
          <w:highlight w:val="yellow"/>
          <w:rPrChange w:id="76" w:author="zenrunner" w:date="2019-01-14T20:38:00Z">
            <w:rPr>
              <w:rFonts w:ascii="Times New Roman" w:hAnsi="Times New Roman"/>
              <w:i/>
              <w:sz w:val="24"/>
              <w:szCs w:val="24"/>
            </w:rPr>
          </w:rPrChange>
        </w:rPr>
        <w:t>E. californica</w:t>
      </w:r>
      <w:r w:rsidR="00AA7DD7" w:rsidRPr="005C55AC">
        <w:rPr>
          <w:rFonts w:ascii="Times New Roman" w:hAnsi="Times New Roman"/>
          <w:sz w:val="24"/>
          <w:szCs w:val="24"/>
          <w:highlight w:val="yellow"/>
          <w:rPrChange w:id="77" w:author="zenrunner" w:date="2019-01-14T20:38:00Z">
            <w:rPr>
              <w:rFonts w:ascii="Times New Roman" w:hAnsi="Times New Roman"/>
              <w:sz w:val="24"/>
              <w:szCs w:val="24"/>
            </w:rPr>
          </w:rPrChange>
        </w:rPr>
        <w:t xml:space="preserve"> dominated the landscape comprising greater than 80% of the perennial cover and at densities 3-5 times greater than other Ephedra species in the Mojave Desert </w:t>
      </w:r>
      <w:r w:rsidR="001642EB" w:rsidRPr="005C55AC">
        <w:rPr>
          <w:rFonts w:ascii="Times New Roman" w:hAnsi="Times New Roman"/>
          <w:sz w:val="24"/>
          <w:szCs w:val="24"/>
          <w:highlight w:val="yellow"/>
          <w:rPrChange w:id="78" w:author="zenrunner" w:date="2019-01-14T20:38:00Z">
            <w:rPr>
              <w:rFonts w:ascii="Times New Roman" w:hAnsi="Times New Roman"/>
              <w:sz w:val="24"/>
              <w:szCs w:val="24"/>
            </w:rPr>
          </w:rPrChange>
        </w:rPr>
        <w:fldChar w:fldCharType="begin" w:fldLock="1"/>
      </w:r>
      <w:r w:rsidR="00AA7DD7" w:rsidRPr="005C55AC">
        <w:rPr>
          <w:rFonts w:ascii="Times New Roman" w:hAnsi="Times New Roman"/>
          <w:sz w:val="24"/>
          <w:szCs w:val="24"/>
          <w:highlight w:val="yellow"/>
          <w:rPrChange w:id="79" w:author="zenrunner" w:date="2019-01-14T20:38:00Z">
            <w:rPr>
              <w:rFonts w:ascii="Times New Roman" w:hAnsi="Times New Roman"/>
              <w:sz w:val="24"/>
              <w:szCs w:val="24"/>
            </w:rPr>
          </w:rPrChange>
        </w:rPr>
        <w:instrText>ADDIN CSL_CITATION { "citationItems" : [ { "id" : "ITEM-1", "itemData" : { "author" : [ { "dropping-particle" : "", "family" : "Webb", "given" : "R.H.", "non-dropping-particle" : "", "parse-names" : false, "suffix" : "" }, { "dropping-particle" : "", "family" : "Steiger", "given" : "J.W.", "non-dropping-particle" : "", "parse-names" : false, "suffix" : "" }, { "dropping-particle" : "", "family" : "Turner", "given" : "R.M.", "non-dropping-particle" : "", "parse-names" : false, "suffix" : "" } ], "container-title" : "Ecology", "id" : "ITEM-1", "issue" : "3", "issued" : { "date-parts" : [ [ "1987" ] ] }, "page" : "478-490", "title" : "Dynamics of Mojave Desert Shrub Assemblages in the Panamint Mountains, California", "type" : "article-journal", "volume" : "68" }, "uris" : [ "http://www.mendeley.com/documents/?uuid=d583de46-4860-334a-a0bb-1c470b1e96a6" ] } ], "mendeley" : { "formattedCitation" : "(Webb et al. 1987)", "plainTextFormattedCitation" : "(Webb et al. 1987)", "previouslyFormattedCitation" : "(Webb et al. 1987)" }, "properties" : { "noteIndex" : 0 }, "schema" : "https://github.com/citation-style-language/schema/raw/master/csl-citation.json" }</w:instrText>
      </w:r>
      <w:r w:rsidR="001642EB" w:rsidRPr="005C55AC">
        <w:rPr>
          <w:rFonts w:ascii="Times New Roman" w:hAnsi="Times New Roman"/>
          <w:sz w:val="24"/>
          <w:szCs w:val="24"/>
          <w:highlight w:val="yellow"/>
          <w:rPrChange w:id="80" w:author="zenrunner" w:date="2019-01-14T20:38:00Z">
            <w:rPr>
              <w:rFonts w:ascii="Times New Roman" w:hAnsi="Times New Roman"/>
              <w:sz w:val="24"/>
              <w:szCs w:val="24"/>
            </w:rPr>
          </w:rPrChange>
        </w:rPr>
        <w:fldChar w:fldCharType="separate"/>
      </w:r>
      <w:r w:rsidR="00AA7DD7" w:rsidRPr="005C55AC">
        <w:rPr>
          <w:rFonts w:ascii="Times New Roman" w:hAnsi="Times New Roman"/>
          <w:noProof/>
          <w:sz w:val="24"/>
          <w:szCs w:val="24"/>
          <w:highlight w:val="yellow"/>
          <w:rPrChange w:id="81" w:author="zenrunner" w:date="2019-01-14T20:38:00Z">
            <w:rPr>
              <w:rFonts w:ascii="Times New Roman" w:hAnsi="Times New Roman"/>
              <w:noProof/>
              <w:sz w:val="24"/>
              <w:szCs w:val="24"/>
            </w:rPr>
          </w:rPrChange>
        </w:rPr>
        <w:t>(Webb et al. 1987)</w:t>
      </w:r>
      <w:r w:rsidR="001642EB" w:rsidRPr="005C55AC">
        <w:rPr>
          <w:rFonts w:ascii="Times New Roman" w:hAnsi="Times New Roman"/>
          <w:sz w:val="24"/>
          <w:szCs w:val="24"/>
          <w:highlight w:val="yellow"/>
          <w:rPrChange w:id="82" w:author="zenrunner" w:date="2019-01-14T20:38:00Z">
            <w:rPr>
              <w:rFonts w:ascii="Times New Roman" w:hAnsi="Times New Roman"/>
              <w:sz w:val="24"/>
              <w:szCs w:val="24"/>
            </w:rPr>
          </w:rPrChange>
        </w:rPr>
        <w:fldChar w:fldCharType="end"/>
      </w:r>
      <w:r w:rsidR="00AA7DD7" w:rsidRPr="005C55AC">
        <w:rPr>
          <w:rFonts w:ascii="Times New Roman" w:hAnsi="Times New Roman"/>
          <w:sz w:val="24"/>
          <w:szCs w:val="24"/>
          <w:highlight w:val="yellow"/>
          <w:rPrChange w:id="83" w:author="zenrunner" w:date="2019-01-14T20:38:00Z">
            <w:rPr>
              <w:rFonts w:ascii="Times New Roman" w:hAnsi="Times New Roman"/>
              <w:sz w:val="24"/>
              <w:szCs w:val="24"/>
            </w:rPr>
          </w:rPrChange>
        </w:rPr>
        <w:t xml:space="preserve">. </w:t>
      </w:r>
      <w:r w:rsidR="00AA7DD7" w:rsidRPr="005C55AC">
        <w:rPr>
          <w:rFonts w:ascii="Times New Roman" w:hAnsi="Times New Roman"/>
          <w:i/>
          <w:sz w:val="24"/>
          <w:szCs w:val="24"/>
          <w:highlight w:val="yellow"/>
          <w:rPrChange w:id="84" w:author="zenrunner" w:date="2019-01-14T20:38:00Z">
            <w:rPr>
              <w:rFonts w:ascii="Times New Roman" w:hAnsi="Times New Roman"/>
              <w:i/>
              <w:sz w:val="24"/>
              <w:szCs w:val="24"/>
            </w:rPr>
          </w:rPrChange>
        </w:rPr>
        <w:t>E. californica</w:t>
      </w:r>
      <w:r w:rsidR="00AA7DD7" w:rsidRPr="005C55AC">
        <w:rPr>
          <w:rFonts w:ascii="Times New Roman" w:hAnsi="Times New Roman"/>
          <w:sz w:val="24"/>
          <w:szCs w:val="24"/>
          <w:highlight w:val="yellow"/>
          <w:rPrChange w:id="85" w:author="zenrunner" w:date="2019-01-14T20:38:00Z">
            <w:rPr>
              <w:rFonts w:ascii="Times New Roman" w:hAnsi="Times New Roman"/>
              <w:sz w:val="24"/>
              <w:szCs w:val="24"/>
            </w:rPr>
          </w:rPrChange>
        </w:rPr>
        <w:t xml:space="preserve"> shares a narrow environmental niche that results in a relatively patchy distribution in the arid portions of California relative to more common species such as </w:t>
      </w:r>
      <w:r w:rsidR="00AA7DD7" w:rsidRPr="005C55AC">
        <w:rPr>
          <w:rFonts w:ascii="Times New Roman" w:hAnsi="Times New Roman"/>
          <w:i/>
          <w:sz w:val="24"/>
          <w:szCs w:val="24"/>
          <w:highlight w:val="yellow"/>
          <w:rPrChange w:id="86" w:author="zenrunner" w:date="2019-01-14T20:38:00Z">
            <w:rPr>
              <w:rFonts w:ascii="Times New Roman" w:hAnsi="Times New Roman"/>
              <w:i/>
              <w:sz w:val="24"/>
              <w:szCs w:val="24"/>
            </w:rPr>
          </w:rPrChange>
        </w:rPr>
        <w:t>Larrea tridentata</w:t>
      </w:r>
      <w:r w:rsidR="00AA7DD7" w:rsidRPr="005C55AC">
        <w:rPr>
          <w:rFonts w:ascii="Times New Roman" w:hAnsi="Times New Roman"/>
          <w:sz w:val="24"/>
          <w:szCs w:val="24"/>
          <w:highlight w:val="yellow"/>
          <w:rPrChange w:id="87" w:author="zenrunner" w:date="2019-01-14T20:38:00Z">
            <w:rPr>
              <w:rFonts w:ascii="Times New Roman" w:hAnsi="Times New Roman"/>
              <w:sz w:val="24"/>
              <w:szCs w:val="24"/>
            </w:rPr>
          </w:rPrChange>
        </w:rPr>
        <w:t xml:space="preserve">, </w:t>
      </w:r>
      <w:r w:rsidR="00AA7DD7" w:rsidRPr="005C55AC">
        <w:rPr>
          <w:rFonts w:ascii="Times New Roman" w:hAnsi="Times New Roman"/>
          <w:i/>
          <w:sz w:val="24"/>
          <w:szCs w:val="24"/>
          <w:highlight w:val="yellow"/>
          <w:rPrChange w:id="88" w:author="zenrunner" w:date="2019-01-14T20:38:00Z">
            <w:rPr>
              <w:rFonts w:ascii="Times New Roman" w:hAnsi="Times New Roman"/>
              <w:i/>
              <w:sz w:val="24"/>
              <w:szCs w:val="24"/>
            </w:rPr>
          </w:rPrChange>
        </w:rPr>
        <w:t>Artemisia tridentata</w:t>
      </w:r>
      <w:r w:rsidR="00AA7DD7" w:rsidRPr="005C55AC">
        <w:rPr>
          <w:rFonts w:ascii="Times New Roman" w:hAnsi="Times New Roman"/>
          <w:sz w:val="24"/>
          <w:szCs w:val="24"/>
          <w:highlight w:val="yellow"/>
          <w:rPrChange w:id="89" w:author="zenrunner" w:date="2019-01-14T20:38:00Z">
            <w:rPr>
              <w:rFonts w:ascii="Times New Roman" w:hAnsi="Times New Roman"/>
              <w:sz w:val="24"/>
              <w:szCs w:val="24"/>
            </w:rPr>
          </w:rPrChange>
        </w:rPr>
        <w:t xml:space="preserve">, and </w:t>
      </w:r>
      <w:r w:rsidR="00AA7DD7" w:rsidRPr="005C55AC">
        <w:rPr>
          <w:rFonts w:ascii="Times New Roman" w:hAnsi="Times New Roman"/>
          <w:i/>
          <w:sz w:val="24"/>
          <w:szCs w:val="24"/>
          <w:highlight w:val="yellow"/>
          <w:rPrChange w:id="90" w:author="zenrunner" w:date="2019-01-14T20:38:00Z">
            <w:rPr>
              <w:rFonts w:ascii="Times New Roman" w:hAnsi="Times New Roman"/>
              <w:i/>
              <w:sz w:val="24"/>
              <w:szCs w:val="24"/>
            </w:rPr>
          </w:rPrChange>
        </w:rPr>
        <w:lastRenderedPageBreak/>
        <w:t xml:space="preserve">Atriplex lentiformis </w:t>
      </w:r>
      <w:r w:rsidR="001642EB" w:rsidRPr="005C55AC">
        <w:rPr>
          <w:rFonts w:ascii="Times New Roman" w:hAnsi="Times New Roman"/>
          <w:i/>
          <w:sz w:val="24"/>
          <w:szCs w:val="24"/>
          <w:highlight w:val="yellow"/>
          <w:rPrChange w:id="91" w:author="zenrunner" w:date="2019-01-14T20:38:00Z">
            <w:rPr>
              <w:rFonts w:ascii="Times New Roman" w:hAnsi="Times New Roman"/>
              <w:i/>
              <w:sz w:val="24"/>
              <w:szCs w:val="24"/>
            </w:rPr>
          </w:rPrChange>
        </w:rPr>
        <w:fldChar w:fldCharType="begin" w:fldLock="1"/>
      </w:r>
      <w:r w:rsidR="00AA7DD7" w:rsidRPr="005C55AC">
        <w:rPr>
          <w:rFonts w:ascii="Times New Roman" w:hAnsi="Times New Roman"/>
          <w:i/>
          <w:sz w:val="24"/>
          <w:szCs w:val="24"/>
          <w:highlight w:val="yellow"/>
          <w:rPrChange w:id="92" w:author="zenrunner" w:date="2019-01-14T20:38:00Z">
            <w:rPr>
              <w:rFonts w:ascii="Times New Roman" w:hAnsi="Times New Roman"/>
              <w:i/>
              <w:sz w:val="24"/>
              <w:szCs w:val="24"/>
            </w:rPr>
          </w:rPrChange>
        </w:rPr>
        <w:instrText>ADDIN CSL_CITATION { "citationItems" : [ { "id" : "ITEM-1", "itemData" : { "abstract" : "Accessed: 13-03-2018 18:37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Plant communities of the transition between the Mojave and Great Basin deserts of southern Nevada are under the primary control of climatic variables. Rainfall increases and temperature decreases according to large increments of increase in elevation of the drainage basins from S to N. Within the basins, the climates and vege-tation pattern are primarily under the control of patterns of air circula-tion and nocturnal cold air accumulations and secondarily, of edaphic factors. Minimum temperature and maximum mean rainfall tolerances of Mojave Desert Larrea (creosote bush) communities are exceeded across this transition as, apparently, are the mean maximum temperature and minimum rainfall tolerances of the Great Basin Artemisia (sage-brush) communities. In those communities which characterize the transition (Coleogyne, Grayia-Lycium andersonii, Lycium pallidum-Grayia, Lycium shockleyi), the Mojave and Great Basin temperature and rainfall regimes occur in various definable combinations. Only Atriplex confertifolia (shadscale) communities cannot be so defined; these occur along topographic gradients in both Mojave and Great Basin Desert climates. Contrasts in temperature regimes and their effects on vegetation in the lowlands of closed basins are illustrated by air temperature and plant data from two adjacent sites, with only 1.5 m elevation difference, near the playa of Frenchman Flat. All relationships are inferred from data collected during 10 years on a network of study sites on the Nevada Test Site of central-southern Nevada, whose drainage basins encompass the transition from the Mojave to the Great Basin Desert.", "author" : [ { "dropping-particle" : "", "family" : "Beatley", "given" : "Janice C", "non-dropping-particle" : "", "parse-names" : false, "suffix" : "" } ], "container-title" : "The American Midland Naturalist", "id" : "ITEM-1", "issue" : "1", "issued" : { "date-parts" : [ [ "1975" ] ] }, "page" : "53-70", "title" : "Climates and Vegetation Pattern across the Mojave/Great Basin Desert Transition", "type" : "article-journal", "volume" : "93" }, "uris" : [ "http://www.mendeley.com/documents/?uuid=f40f5079-89e5-3004-80e0-f87970773a79" ] } ], "mendeley" : { "formattedCitation" : "(Beatley 1975)", "plainTextFormattedCitation" : "(Beatley 1975)", "previouslyFormattedCitation" : "(Beatley 1975)" }, "properties" : { "noteIndex" : 0 }, "schema" : "https://github.com/citation-style-language/schema/raw/master/csl-citation.json" }</w:instrText>
      </w:r>
      <w:r w:rsidR="001642EB" w:rsidRPr="005C55AC">
        <w:rPr>
          <w:rFonts w:ascii="Times New Roman" w:hAnsi="Times New Roman"/>
          <w:i/>
          <w:sz w:val="24"/>
          <w:szCs w:val="24"/>
          <w:highlight w:val="yellow"/>
          <w:rPrChange w:id="93" w:author="zenrunner" w:date="2019-01-14T20:38:00Z">
            <w:rPr>
              <w:rFonts w:ascii="Times New Roman" w:hAnsi="Times New Roman"/>
              <w:i/>
              <w:sz w:val="24"/>
              <w:szCs w:val="24"/>
            </w:rPr>
          </w:rPrChange>
        </w:rPr>
        <w:fldChar w:fldCharType="separate"/>
      </w:r>
      <w:r w:rsidR="00AA7DD7" w:rsidRPr="005C55AC">
        <w:rPr>
          <w:rFonts w:ascii="Times New Roman" w:hAnsi="Times New Roman"/>
          <w:noProof/>
          <w:sz w:val="24"/>
          <w:szCs w:val="24"/>
          <w:highlight w:val="yellow"/>
          <w:rPrChange w:id="94" w:author="zenrunner" w:date="2019-01-14T20:38:00Z">
            <w:rPr>
              <w:rFonts w:ascii="Times New Roman" w:hAnsi="Times New Roman"/>
              <w:noProof/>
              <w:sz w:val="24"/>
              <w:szCs w:val="24"/>
            </w:rPr>
          </w:rPrChange>
        </w:rPr>
        <w:t>(Beatley 1975)</w:t>
      </w:r>
      <w:r w:rsidR="001642EB" w:rsidRPr="005C55AC">
        <w:rPr>
          <w:rFonts w:ascii="Times New Roman" w:hAnsi="Times New Roman"/>
          <w:i/>
          <w:sz w:val="24"/>
          <w:szCs w:val="24"/>
          <w:highlight w:val="yellow"/>
          <w:rPrChange w:id="95" w:author="zenrunner" w:date="2019-01-14T20:38:00Z">
            <w:rPr>
              <w:rFonts w:ascii="Times New Roman" w:hAnsi="Times New Roman"/>
              <w:i/>
              <w:sz w:val="24"/>
              <w:szCs w:val="24"/>
            </w:rPr>
          </w:rPrChange>
        </w:rPr>
        <w:fldChar w:fldCharType="end"/>
      </w:r>
      <w:r w:rsidR="00AA7DD7" w:rsidRPr="005C55AC">
        <w:rPr>
          <w:rFonts w:ascii="Times New Roman" w:hAnsi="Times New Roman"/>
          <w:sz w:val="24"/>
          <w:szCs w:val="24"/>
          <w:highlight w:val="yellow"/>
          <w:rPrChange w:id="96" w:author="zenrunner" w:date="2019-01-14T20:38:00Z">
            <w:rPr>
              <w:rFonts w:ascii="Times New Roman" w:hAnsi="Times New Roman"/>
              <w:sz w:val="24"/>
              <w:szCs w:val="24"/>
            </w:rPr>
          </w:rPrChange>
        </w:rPr>
        <w:t xml:space="preserve">. However, in the San Joaquin Valley, </w:t>
      </w:r>
      <w:r w:rsidR="00AA7DD7" w:rsidRPr="005C55AC">
        <w:rPr>
          <w:rFonts w:ascii="Times New Roman" w:hAnsi="Times New Roman"/>
          <w:i/>
          <w:sz w:val="24"/>
          <w:szCs w:val="24"/>
          <w:highlight w:val="yellow"/>
          <w:rPrChange w:id="97" w:author="zenrunner" w:date="2019-01-14T20:38:00Z">
            <w:rPr>
              <w:rFonts w:ascii="Times New Roman" w:hAnsi="Times New Roman"/>
              <w:i/>
              <w:sz w:val="24"/>
              <w:szCs w:val="24"/>
            </w:rPr>
          </w:rPrChange>
        </w:rPr>
        <w:t>E. californica</w:t>
      </w:r>
      <w:r w:rsidR="00AA7DD7" w:rsidRPr="005C55AC">
        <w:rPr>
          <w:rFonts w:ascii="Times New Roman" w:hAnsi="Times New Roman"/>
          <w:sz w:val="24"/>
          <w:szCs w:val="24"/>
          <w:highlight w:val="yellow"/>
          <w:rPrChange w:id="98" w:author="zenrunner" w:date="2019-01-14T20:38:00Z">
            <w:rPr>
              <w:rFonts w:ascii="Times New Roman" w:hAnsi="Times New Roman"/>
              <w:sz w:val="24"/>
              <w:szCs w:val="24"/>
            </w:rPr>
          </w:rPrChange>
        </w:rPr>
        <w:t xml:space="preserve"> often dominates the landscape, comprising greater than 80% of the perennial cover (Filazzola et al. 2017), at densities 3-5 times greater than other Ephedra species in the Mojave Desert </w:t>
      </w:r>
      <w:r w:rsidR="001642EB" w:rsidRPr="005C55AC">
        <w:rPr>
          <w:rFonts w:ascii="Times New Roman" w:hAnsi="Times New Roman"/>
          <w:sz w:val="24"/>
          <w:szCs w:val="24"/>
          <w:highlight w:val="yellow"/>
          <w:rPrChange w:id="99" w:author="zenrunner" w:date="2019-01-14T20:38:00Z">
            <w:rPr>
              <w:rFonts w:ascii="Times New Roman" w:hAnsi="Times New Roman"/>
              <w:sz w:val="24"/>
              <w:szCs w:val="24"/>
            </w:rPr>
          </w:rPrChange>
        </w:rPr>
        <w:fldChar w:fldCharType="begin" w:fldLock="1"/>
      </w:r>
      <w:r w:rsidR="00AA7DD7" w:rsidRPr="005C55AC">
        <w:rPr>
          <w:rFonts w:ascii="Times New Roman" w:hAnsi="Times New Roman"/>
          <w:sz w:val="24"/>
          <w:szCs w:val="24"/>
          <w:highlight w:val="yellow"/>
          <w:rPrChange w:id="100" w:author="zenrunner" w:date="2019-01-14T20:38:00Z">
            <w:rPr>
              <w:rFonts w:ascii="Times New Roman" w:hAnsi="Times New Roman"/>
              <w:sz w:val="24"/>
              <w:szCs w:val="24"/>
            </w:rPr>
          </w:rPrChange>
        </w:rPr>
        <w:instrText>ADDIN CSL_CITATION { "citationItems" : [ { "id" : "ITEM-1", "itemData" : { "author" : [ { "dropping-particle" : "", "family" : "Webb", "given" : "R.H.", "non-dropping-particle" : "", "parse-names" : false, "suffix" : "" }, { "dropping-particle" : "", "family" : "Steiger", "given" : "J.W.", "non-dropping-particle" : "", "parse-names" : false, "suffix" : "" }, { "dropping-particle" : "", "family" : "Turner", "given" : "R.M.", "non-dropping-particle" : "", "parse-names" : false, "suffix" : "" } ], "container-title" : "Ecology", "id" : "ITEM-1", "issue" : "3", "issued" : { "date-parts" : [ [ "1987" ] ] }, "page" : "478-490", "title" : "Dynamics of Mojave Desert Shrub Assemblages in the Panamint Mountains, California", "type" : "article-journal", "volume" : "68" }, "uris" : [ "http://www.mendeley.com/documents/?uuid=d583de46-4860-334a-a0bb-1c470b1e96a6" ] } ], "mendeley" : { "formattedCitation" : "(Webb et al. 1987)", "plainTextFormattedCitation" : "(Webb et al. 1987)", "previouslyFormattedCitation" : "(Webb et al. 1987)" }, "properties" : { "noteIndex" : 0 }, "schema" : "https://github.com/citation-style-language/schema/raw/master/csl-citation.json" }</w:instrText>
      </w:r>
      <w:r w:rsidR="001642EB" w:rsidRPr="005C55AC">
        <w:rPr>
          <w:rFonts w:ascii="Times New Roman" w:hAnsi="Times New Roman"/>
          <w:sz w:val="24"/>
          <w:szCs w:val="24"/>
          <w:highlight w:val="yellow"/>
          <w:rPrChange w:id="101" w:author="zenrunner" w:date="2019-01-14T20:38:00Z">
            <w:rPr>
              <w:rFonts w:ascii="Times New Roman" w:hAnsi="Times New Roman"/>
              <w:sz w:val="24"/>
              <w:szCs w:val="24"/>
            </w:rPr>
          </w:rPrChange>
        </w:rPr>
        <w:fldChar w:fldCharType="separate"/>
      </w:r>
      <w:r w:rsidR="00AA7DD7" w:rsidRPr="005C55AC">
        <w:rPr>
          <w:rFonts w:ascii="Times New Roman" w:hAnsi="Times New Roman"/>
          <w:noProof/>
          <w:sz w:val="24"/>
          <w:szCs w:val="24"/>
          <w:highlight w:val="yellow"/>
          <w:rPrChange w:id="102" w:author="zenrunner" w:date="2019-01-14T20:38:00Z">
            <w:rPr>
              <w:rFonts w:ascii="Times New Roman" w:hAnsi="Times New Roman"/>
              <w:noProof/>
              <w:sz w:val="24"/>
              <w:szCs w:val="24"/>
            </w:rPr>
          </w:rPrChange>
        </w:rPr>
        <w:t>(Webb et al. 1987)</w:t>
      </w:r>
      <w:r w:rsidR="001642EB" w:rsidRPr="005C55AC">
        <w:rPr>
          <w:rFonts w:ascii="Times New Roman" w:hAnsi="Times New Roman"/>
          <w:sz w:val="24"/>
          <w:szCs w:val="24"/>
          <w:highlight w:val="yellow"/>
          <w:rPrChange w:id="103" w:author="zenrunner" w:date="2019-01-14T20:38:00Z">
            <w:rPr>
              <w:rFonts w:ascii="Times New Roman" w:hAnsi="Times New Roman"/>
              <w:sz w:val="24"/>
              <w:szCs w:val="24"/>
            </w:rPr>
          </w:rPrChange>
        </w:rPr>
        <w:fldChar w:fldCharType="end"/>
      </w:r>
      <w:r w:rsidR="00AA7DD7" w:rsidRPr="005C55AC">
        <w:rPr>
          <w:rFonts w:ascii="Times New Roman" w:hAnsi="Times New Roman"/>
          <w:sz w:val="24"/>
          <w:szCs w:val="24"/>
          <w:highlight w:val="yellow"/>
          <w:rPrChange w:id="104" w:author="zenrunner" w:date="2019-01-14T20:38:00Z">
            <w:rPr>
              <w:rFonts w:ascii="Times New Roman" w:hAnsi="Times New Roman"/>
              <w:sz w:val="24"/>
              <w:szCs w:val="24"/>
            </w:rPr>
          </w:rPrChange>
        </w:rPr>
        <w:t xml:space="preserve">. </w:t>
      </w:r>
      <w:r w:rsidR="004E3F56" w:rsidRPr="005C55AC">
        <w:rPr>
          <w:rFonts w:ascii="Times New Roman" w:hAnsi="Times New Roman"/>
          <w:sz w:val="24"/>
          <w:szCs w:val="24"/>
          <w:highlight w:val="yellow"/>
          <w:rPrChange w:id="105" w:author="zenrunner" w:date="2019-01-14T20:38:00Z">
            <w:rPr>
              <w:rFonts w:ascii="Times New Roman" w:hAnsi="Times New Roman"/>
              <w:sz w:val="24"/>
              <w:szCs w:val="24"/>
            </w:rPr>
          </w:rPrChange>
        </w:rPr>
        <w:t xml:space="preserve">In systems where </w:t>
      </w:r>
      <w:r w:rsidR="004E3F56" w:rsidRPr="005C55AC">
        <w:rPr>
          <w:rFonts w:ascii="Times New Roman" w:hAnsi="Times New Roman"/>
          <w:i/>
          <w:sz w:val="24"/>
          <w:szCs w:val="24"/>
          <w:highlight w:val="yellow"/>
          <w:rPrChange w:id="106" w:author="zenrunner" w:date="2019-01-14T20:38:00Z">
            <w:rPr>
              <w:rFonts w:ascii="Times New Roman" w:hAnsi="Times New Roman"/>
              <w:i/>
              <w:sz w:val="24"/>
              <w:szCs w:val="24"/>
            </w:rPr>
          </w:rPrChange>
        </w:rPr>
        <w:t>E. californica</w:t>
      </w:r>
      <w:r w:rsidR="004E3F56" w:rsidRPr="005C55AC">
        <w:rPr>
          <w:rFonts w:ascii="Times New Roman" w:hAnsi="Times New Roman"/>
          <w:sz w:val="24"/>
          <w:szCs w:val="24"/>
          <w:highlight w:val="yellow"/>
          <w:rPrChange w:id="107" w:author="zenrunner" w:date="2019-01-14T20:38:00Z">
            <w:rPr>
              <w:rFonts w:ascii="Times New Roman" w:hAnsi="Times New Roman"/>
              <w:sz w:val="24"/>
              <w:szCs w:val="24"/>
            </w:rPr>
          </w:rPrChange>
        </w:rPr>
        <w:t xml:space="preserve"> is dominant, the shrub acts as a foundation species support</w:t>
      </w:r>
      <w:r w:rsidR="0081383E" w:rsidRPr="005C55AC">
        <w:rPr>
          <w:rFonts w:ascii="Times New Roman" w:hAnsi="Times New Roman"/>
          <w:sz w:val="24"/>
          <w:szCs w:val="24"/>
          <w:highlight w:val="yellow"/>
          <w:rPrChange w:id="108" w:author="zenrunner" w:date="2019-01-14T20:38:00Z">
            <w:rPr>
              <w:rFonts w:ascii="Times New Roman" w:hAnsi="Times New Roman"/>
              <w:sz w:val="24"/>
              <w:szCs w:val="24"/>
            </w:rPr>
          </w:rPrChange>
        </w:rPr>
        <w:t>ing</w:t>
      </w:r>
      <w:r w:rsidR="004E3F56" w:rsidRPr="005C55AC">
        <w:rPr>
          <w:rFonts w:ascii="Times New Roman" w:hAnsi="Times New Roman"/>
          <w:sz w:val="24"/>
          <w:szCs w:val="24"/>
          <w:highlight w:val="yellow"/>
          <w:rPrChange w:id="109" w:author="zenrunner" w:date="2019-01-14T20:38:00Z">
            <w:rPr>
              <w:rFonts w:ascii="Times New Roman" w:hAnsi="Times New Roman"/>
              <w:sz w:val="24"/>
              <w:szCs w:val="24"/>
            </w:rPr>
          </w:rPrChange>
        </w:rPr>
        <w:t xml:space="preserve"> endemic species that are endangered (Filazzola et al. 2017) and facilitating the annual plant community (Lortie et al. 2018). </w:t>
      </w:r>
      <w:r w:rsidR="004E3F56" w:rsidRPr="005C55AC">
        <w:rPr>
          <w:rFonts w:ascii="Times New Roman" w:hAnsi="Times New Roman"/>
          <w:i/>
          <w:sz w:val="24"/>
          <w:szCs w:val="24"/>
          <w:highlight w:val="yellow"/>
          <w:rPrChange w:id="110" w:author="zenrunner" w:date="2019-01-14T20:38:00Z">
            <w:rPr>
              <w:rFonts w:ascii="Times New Roman" w:hAnsi="Times New Roman"/>
              <w:i/>
              <w:sz w:val="24"/>
              <w:szCs w:val="24"/>
            </w:rPr>
          </w:rPrChange>
        </w:rPr>
        <w:t>E. californica</w:t>
      </w:r>
      <w:r w:rsidR="004E3F56" w:rsidRPr="005C55AC">
        <w:rPr>
          <w:rFonts w:ascii="Times New Roman" w:hAnsi="Times New Roman"/>
          <w:sz w:val="24"/>
          <w:szCs w:val="24"/>
          <w:highlight w:val="yellow"/>
          <w:rPrChange w:id="111" w:author="zenrunner" w:date="2019-01-14T20:38:00Z">
            <w:rPr>
              <w:rFonts w:ascii="Times New Roman" w:hAnsi="Times New Roman"/>
              <w:sz w:val="24"/>
              <w:szCs w:val="24"/>
            </w:rPr>
          </w:rPrChange>
        </w:rPr>
        <w:t xml:space="preserve"> has also been observed to facilitate exotic grass densities (Filazzola et al. 2018), but the effects of grasses on the shrub have never been tested. </w:t>
      </w:r>
      <w:r w:rsidR="009704A7" w:rsidRPr="005C55AC">
        <w:rPr>
          <w:rFonts w:ascii="Times New Roman" w:hAnsi="Times New Roman"/>
          <w:sz w:val="24"/>
          <w:szCs w:val="24"/>
          <w:highlight w:val="yellow"/>
          <w:rPrChange w:id="112" w:author="zenrunner" w:date="2019-01-14T20:38:00Z">
            <w:rPr>
              <w:rFonts w:ascii="Times New Roman" w:hAnsi="Times New Roman"/>
              <w:sz w:val="24"/>
              <w:szCs w:val="24"/>
            </w:rPr>
          </w:rPrChange>
        </w:rPr>
        <w:t xml:space="preserve">Testing limitations in </w:t>
      </w:r>
      <w:r w:rsidR="009704A7" w:rsidRPr="005C55AC">
        <w:rPr>
          <w:rFonts w:ascii="Times New Roman" w:hAnsi="Times New Roman"/>
          <w:i/>
          <w:sz w:val="24"/>
          <w:szCs w:val="24"/>
          <w:highlight w:val="yellow"/>
          <w:rPrChange w:id="113" w:author="zenrunner" w:date="2019-01-14T20:38:00Z">
            <w:rPr>
              <w:rFonts w:ascii="Times New Roman" w:hAnsi="Times New Roman"/>
              <w:i/>
              <w:sz w:val="24"/>
              <w:szCs w:val="24"/>
            </w:rPr>
          </w:rPrChange>
        </w:rPr>
        <w:t>E. californica</w:t>
      </w:r>
      <w:r w:rsidR="009704A7" w:rsidRPr="005C55AC">
        <w:rPr>
          <w:rFonts w:ascii="Times New Roman" w:hAnsi="Times New Roman"/>
          <w:sz w:val="24"/>
          <w:szCs w:val="24"/>
          <w:highlight w:val="yellow"/>
          <w:rPrChange w:id="114" w:author="zenrunner" w:date="2019-01-14T20:38:00Z">
            <w:rPr>
              <w:rFonts w:ascii="Times New Roman" w:hAnsi="Times New Roman"/>
              <w:sz w:val="24"/>
              <w:szCs w:val="24"/>
            </w:rPr>
          </w:rPrChange>
        </w:rPr>
        <w:t xml:space="preserve"> recruitment is essential for the conservation of the remaining San Joaquin Desert because of the strong foundational role the shrub has in</w:t>
      </w:r>
      <w:r w:rsidR="000473A6" w:rsidRPr="005C55AC">
        <w:rPr>
          <w:rFonts w:ascii="Times New Roman" w:hAnsi="Times New Roman"/>
          <w:sz w:val="24"/>
          <w:szCs w:val="24"/>
          <w:highlight w:val="yellow"/>
          <w:rPrChange w:id="115" w:author="zenrunner" w:date="2019-01-14T20:38:00Z">
            <w:rPr>
              <w:rFonts w:ascii="Times New Roman" w:hAnsi="Times New Roman"/>
              <w:sz w:val="24"/>
              <w:szCs w:val="24"/>
            </w:rPr>
          </w:rPrChange>
        </w:rPr>
        <w:t xml:space="preserve"> maintaining the</w:t>
      </w:r>
      <w:r w:rsidR="009704A7" w:rsidRPr="005C55AC">
        <w:rPr>
          <w:rFonts w:ascii="Times New Roman" w:hAnsi="Times New Roman"/>
          <w:sz w:val="24"/>
          <w:szCs w:val="24"/>
          <w:highlight w:val="yellow"/>
          <w:rPrChange w:id="116" w:author="zenrunner" w:date="2019-01-14T20:38:00Z">
            <w:rPr>
              <w:rFonts w:ascii="Times New Roman" w:hAnsi="Times New Roman"/>
              <w:sz w:val="24"/>
              <w:szCs w:val="24"/>
            </w:rPr>
          </w:rPrChange>
        </w:rPr>
        <w:t xml:space="preserve"> endemic community.</w:t>
      </w:r>
      <w:r w:rsidR="009704A7">
        <w:rPr>
          <w:rFonts w:ascii="Times New Roman" w:hAnsi="Times New Roman"/>
          <w:sz w:val="24"/>
          <w:szCs w:val="24"/>
        </w:rPr>
        <w:t xml:space="preserve"> </w:t>
      </w:r>
      <w:ins w:id="117" w:author="zenrunner" w:date="2019-01-14T20:39:00Z">
        <w:r w:rsidR="005C55AC">
          <w:rPr>
            <w:rFonts w:ascii="Times New Roman" w:hAnsi="Times New Roman"/>
            <w:sz w:val="24"/>
            <w:szCs w:val="24"/>
          </w:rPr>
          <w:t>Ok but depends in journal – could move all this to Methods and out in a Study species subsection</w:t>
        </w:r>
      </w:ins>
    </w:p>
    <w:p w14:paraId="1CC30A90" w14:textId="3EF6B554" w:rsidR="00282DAC" w:rsidRPr="00405067" w:rsidRDefault="00B36A4E" w:rsidP="00760885">
      <w:pPr>
        <w:spacing w:line="480" w:lineRule="auto"/>
        <w:rPr>
          <w:rFonts w:ascii="Times New Roman" w:hAnsi="Times New Roman"/>
          <w:sz w:val="24"/>
          <w:szCs w:val="24"/>
        </w:rPr>
      </w:pPr>
      <w:r>
        <w:rPr>
          <w:rFonts w:ascii="Times New Roman" w:hAnsi="Times New Roman"/>
          <w:sz w:val="24"/>
          <w:szCs w:val="24"/>
        </w:rPr>
        <w:t>T</w:t>
      </w:r>
      <w:r w:rsidR="007D5A04" w:rsidRPr="00405067">
        <w:rPr>
          <w:rFonts w:ascii="Times New Roman" w:hAnsi="Times New Roman"/>
          <w:sz w:val="24"/>
          <w:szCs w:val="24"/>
        </w:rPr>
        <w:t xml:space="preserve">he reciprocal </w:t>
      </w:r>
      <w:r w:rsidR="00200014" w:rsidRPr="00405067">
        <w:rPr>
          <w:rFonts w:ascii="Times New Roman" w:hAnsi="Times New Roman"/>
          <w:sz w:val="24"/>
          <w:szCs w:val="24"/>
        </w:rPr>
        <w:t xml:space="preserve">effects </w:t>
      </w:r>
      <w:r w:rsidR="00200014">
        <w:rPr>
          <w:rFonts w:ascii="Times New Roman" w:hAnsi="Times New Roman"/>
          <w:sz w:val="24"/>
          <w:szCs w:val="24"/>
        </w:rPr>
        <w:t>of</w:t>
      </w:r>
      <w:r w:rsidR="00200014" w:rsidRPr="00405067">
        <w:rPr>
          <w:rFonts w:ascii="Times New Roman" w:hAnsi="Times New Roman"/>
          <w:sz w:val="24"/>
          <w:szCs w:val="24"/>
        </w:rPr>
        <w:t xml:space="preserve"> shrub </w:t>
      </w:r>
      <w:r w:rsidR="00200014">
        <w:rPr>
          <w:rFonts w:ascii="Times New Roman" w:hAnsi="Times New Roman"/>
          <w:sz w:val="24"/>
          <w:szCs w:val="24"/>
        </w:rPr>
        <w:t>facilitation on exotic species are</w:t>
      </w:r>
      <w:r w:rsidR="00192587">
        <w:rPr>
          <w:rFonts w:ascii="Times New Roman" w:hAnsi="Times New Roman"/>
          <w:sz w:val="24"/>
          <w:szCs w:val="24"/>
        </w:rPr>
        <w:t xml:space="preserve"> necessary to explore because shrubs are often foundation species in deserts supporting community </w:t>
      </w:r>
      <w:r w:rsidR="00760885">
        <w:rPr>
          <w:rFonts w:ascii="Times New Roman" w:hAnsi="Times New Roman"/>
          <w:sz w:val="24"/>
          <w:szCs w:val="24"/>
        </w:rPr>
        <w:t>structure</w:t>
      </w:r>
      <w:ins w:id="118" w:author="zenrunner" w:date="2019-01-14T20:39:00Z">
        <w:r w:rsidR="00190C67">
          <w:rPr>
            <w:rFonts w:ascii="Times New Roman" w:hAnsi="Times New Roman"/>
            <w:sz w:val="24"/>
            <w:szCs w:val="24"/>
          </w:rPr>
          <w:t xml:space="preserve"> – now this connects better to the paragraph before the ephedra one</w:t>
        </w:r>
      </w:ins>
      <w:r w:rsidR="007D5A04" w:rsidRPr="00405067">
        <w:rPr>
          <w:rFonts w:ascii="Times New Roman" w:hAnsi="Times New Roman"/>
          <w:sz w:val="24"/>
          <w:szCs w:val="24"/>
        </w:rPr>
        <w:t xml:space="preserve">. Here, we </w:t>
      </w:r>
      <w:r w:rsidR="00740377">
        <w:rPr>
          <w:rFonts w:ascii="Times New Roman" w:hAnsi="Times New Roman"/>
          <w:sz w:val="24"/>
          <w:szCs w:val="24"/>
        </w:rPr>
        <w:t xml:space="preserve">used the </w:t>
      </w:r>
      <w:r w:rsidR="00192587">
        <w:rPr>
          <w:rFonts w:ascii="Times New Roman" w:hAnsi="Times New Roman"/>
          <w:sz w:val="24"/>
          <w:szCs w:val="24"/>
        </w:rPr>
        <w:t xml:space="preserve">native </w:t>
      </w:r>
      <w:r w:rsidR="00740377">
        <w:rPr>
          <w:rFonts w:ascii="Times New Roman" w:hAnsi="Times New Roman"/>
          <w:sz w:val="24"/>
          <w:szCs w:val="24"/>
        </w:rPr>
        <w:t xml:space="preserve">shrub </w:t>
      </w:r>
      <w:r w:rsidR="00740377" w:rsidRPr="00192587">
        <w:rPr>
          <w:rFonts w:ascii="Times New Roman" w:hAnsi="Times New Roman"/>
          <w:i/>
          <w:sz w:val="24"/>
          <w:szCs w:val="24"/>
        </w:rPr>
        <w:t>E. californica</w:t>
      </w:r>
      <w:r w:rsidR="00740377">
        <w:rPr>
          <w:rFonts w:ascii="Times New Roman" w:hAnsi="Times New Roman"/>
          <w:sz w:val="24"/>
          <w:szCs w:val="24"/>
        </w:rPr>
        <w:t xml:space="preserve"> and the exotic grass </w:t>
      </w:r>
      <w:r w:rsidR="00192587" w:rsidRPr="00192587">
        <w:rPr>
          <w:rFonts w:ascii="Times New Roman" w:hAnsi="Times New Roman"/>
          <w:i/>
          <w:sz w:val="24"/>
          <w:szCs w:val="24"/>
        </w:rPr>
        <w:t>Bromus madritensis</w:t>
      </w:r>
      <w:r w:rsidR="00192587">
        <w:rPr>
          <w:rFonts w:ascii="Times New Roman" w:hAnsi="Times New Roman"/>
          <w:sz w:val="24"/>
          <w:szCs w:val="24"/>
        </w:rPr>
        <w:t xml:space="preserve"> because each </w:t>
      </w:r>
      <w:r w:rsidR="00760885">
        <w:rPr>
          <w:rFonts w:ascii="Times New Roman" w:hAnsi="Times New Roman"/>
          <w:sz w:val="24"/>
          <w:szCs w:val="24"/>
        </w:rPr>
        <w:t>are</w:t>
      </w:r>
      <w:r w:rsidR="00192587">
        <w:rPr>
          <w:rFonts w:ascii="Times New Roman" w:hAnsi="Times New Roman"/>
          <w:sz w:val="24"/>
          <w:szCs w:val="24"/>
        </w:rPr>
        <w:t xml:space="preserve"> dominant species in the remnants of the San Joaquin Desert</w:t>
      </w:r>
      <w:r w:rsidR="00E25070">
        <w:rPr>
          <w:rFonts w:ascii="Times New Roman" w:hAnsi="Times New Roman"/>
          <w:sz w:val="24"/>
          <w:szCs w:val="24"/>
        </w:rPr>
        <w:t xml:space="preserve">. </w:t>
      </w:r>
      <w:r w:rsidR="00192587" w:rsidRPr="00405067">
        <w:rPr>
          <w:rFonts w:ascii="Times New Roman" w:hAnsi="Times New Roman"/>
          <w:sz w:val="24"/>
          <w:szCs w:val="24"/>
        </w:rPr>
        <w:t xml:space="preserve">We collected seed from the field and conducted greenhouse experiments using a density series of </w:t>
      </w:r>
      <w:r w:rsidR="00192587">
        <w:rPr>
          <w:rFonts w:ascii="Times New Roman" w:hAnsi="Times New Roman"/>
          <w:sz w:val="24"/>
          <w:szCs w:val="24"/>
        </w:rPr>
        <w:t>exotic</w:t>
      </w:r>
      <w:r w:rsidR="00192587" w:rsidRPr="00405067">
        <w:rPr>
          <w:rFonts w:ascii="Times New Roman" w:hAnsi="Times New Roman"/>
          <w:sz w:val="24"/>
          <w:szCs w:val="24"/>
        </w:rPr>
        <w:t xml:space="preserve"> grasses on the native shrub.</w:t>
      </w:r>
      <w:r w:rsidR="00192587">
        <w:rPr>
          <w:rFonts w:ascii="Times New Roman" w:hAnsi="Times New Roman"/>
          <w:sz w:val="24"/>
          <w:szCs w:val="24"/>
        </w:rPr>
        <w:t xml:space="preserve"> </w:t>
      </w:r>
      <w:r w:rsidR="00192587" w:rsidRPr="00405067">
        <w:rPr>
          <w:rFonts w:ascii="Times New Roman" w:hAnsi="Times New Roman"/>
          <w:sz w:val="24"/>
          <w:szCs w:val="24"/>
        </w:rPr>
        <w:t xml:space="preserve">We experimentally manipulated factors that </w:t>
      </w:r>
      <w:ins w:id="119" w:author="zenrunner" w:date="2019-01-14T20:40:00Z">
        <w:r w:rsidR="007A2807">
          <w:rPr>
            <w:rFonts w:ascii="Times New Roman" w:hAnsi="Times New Roman"/>
            <w:sz w:val="24"/>
            <w:szCs w:val="24"/>
          </w:rPr>
          <w:t xml:space="preserve">can </w:t>
        </w:r>
      </w:ins>
      <w:del w:id="120" w:author="zenrunner" w:date="2019-01-14T20:40:00Z">
        <w:r w:rsidR="00192587" w:rsidRPr="00405067" w:rsidDel="007A2807">
          <w:rPr>
            <w:rFonts w:ascii="Times New Roman" w:hAnsi="Times New Roman"/>
            <w:sz w:val="24"/>
            <w:szCs w:val="24"/>
          </w:rPr>
          <w:delText xml:space="preserve">may be </w:delText>
        </w:r>
      </w:del>
      <w:r w:rsidR="00192587" w:rsidRPr="00405067">
        <w:rPr>
          <w:rFonts w:ascii="Times New Roman" w:hAnsi="Times New Roman"/>
          <w:sz w:val="24"/>
          <w:szCs w:val="24"/>
        </w:rPr>
        <w:t>limit</w:t>
      </w:r>
      <w:del w:id="121" w:author="zenrunner" w:date="2019-01-14T20:40:00Z">
        <w:r w:rsidR="00192587" w:rsidRPr="00405067" w:rsidDel="007A2807">
          <w:rPr>
            <w:rFonts w:ascii="Times New Roman" w:hAnsi="Times New Roman"/>
            <w:sz w:val="24"/>
            <w:szCs w:val="24"/>
          </w:rPr>
          <w:delText>ing</w:delText>
        </w:r>
      </w:del>
      <w:r w:rsidR="00192587" w:rsidRPr="00405067">
        <w:rPr>
          <w:rFonts w:ascii="Times New Roman" w:hAnsi="Times New Roman"/>
          <w:sz w:val="24"/>
          <w:szCs w:val="24"/>
        </w:rPr>
        <w:t xml:space="preserve"> shrub recruitment including soil substrate, shade, soil moisture, and herbivory.</w:t>
      </w:r>
      <w:r w:rsidR="00192587">
        <w:rPr>
          <w:rFonts w:ascii="Times New Roman" w:hAnsi="Times New Roman"/>
          <w:sz w:val="24"/>
          <w:szCs w:val="24"/>
        </w:rPr>
        <w:t xml:space="preserve"> </w:t>
      </w:r>
      <w:r w:rsidR="00740377">
        <w:rPr>
          <w:rFonts w:ascii="Times New Roman" w:hAnsi="Times New Roman"/>
          <w:sz w:val="24"/>
          <w:szCs w:val="24"/>
        </w:rPr>
        <w:t xml:space="preserve"> </w:t>
      </w:r>
      <w:r w:rsidR="00192587">
        <w:rPr>
          <w:rFonts w:ascii="Times New Roman" w:hAnsi="Times New Roman"/>
          <w:sz w:val="24"/>
          <w:szCs w:val="24"/>
        </w:rPr>
        <w:t xml:space="preserve">We </w:t>
      </w:r>
      <w:r w:rsidR="009316B8" w:rsidRPr="00405067">
        <w:rPr>
          <w:rFonts w:ascii="Times New Roman" w:hAnsi="Times New Roman"/>
          <w:sz w:val="24"/>
          <w:szCs w:val="24"/>
        </w:rPr>
        <w:t>hypothes</w:t>
      </w:r>
      <w:r w:rsidR="00192587">
        <w:rPr>
          <w:rFonts w:ascii="Times New Roman" w:hAnsi="Times New Roman"/>
          <w:sz w:val="24"/>
          <w:szCs w:val="24"/>
        </w:rPr>
        <w:t xml:space="preserve">ize </w:t>
      </w:r>
      <w:r w:rsidR="009316B8" w:rsidRPr="00405067">
        <w:rPr>
          <w:rFonts w:ascii="Times New Roman" w:hAnsi="Times New Roman"/>
          <w:sz w:val="24"/>
          <w:szCs w:val="24"/>
        </w:rPr>
        <w:t xml:space="preserve">that </w:t>
      </w:r>
      <w:r w:rsidR="00740377">
        <w:rPr>
          <w:rFonts w:ascii="Times New Roman" w:hAnsi="Times New Roman"/>
          <w:sz w:val="24"/>
          <w:szCs w:val="24"/>
        </w:rPr>
        <w:t xml:space="preserve">potential </w:t>
      </w:r>
      <w:r w:rsidR="009316B8" w:rsidRPr="00405067">
        <w:rPr>
          <w:rFonts w:ascii="Times New Roman" w:hAnsi="Times New Roman"/>
          <w:sz w:val="24"/>
          <w:szCs w:val="24"/>
        </w:rPr>
        <w:t xml:space="preserve">shrub recruitment is negatively impacted by </w:t>
      </w:r>
      <w:r w:rsidR="00740377">
        <w:rPr>
          <w:rFonts w:ascii="Times New Roman" w:hAnsi="Times New Roman"/>
          <w:sz w:val="24"/>
          <w:szCs w:val="24"/>
        </w:rPr>
        <w:t xml:space="preserve">increasing </w:t>
      </w:r>
      <w:r w:rsidR="009316B8" w:rsidRPr="00405067">
        <w:rPr>
          <w:rFonts w:ascii="Times New Roman" w:hAnsi="Times New Roman"/>
          <w:sz w:val="24"/>
          <w:szCs w:val="24"/>
        </w:rPr>
        <w:t>invasive grass densit</w:t>
      </w:r>
      <w:r w:rsidR="00204591">
        <w:rPr>
          <w:rFonts w:ascii="Times New Roman" w:hAnsi="Times New Roman"/>
          <w:sz w:val="24"/>
          <w:szCs w:val="24"/>
        </w:rPr>
        <w:t>ies</w:t>
      </w:r>
      <w:r w:rsidR="009316B8" w:rsidRPr="00405067">
        <w:rPr>
          <w:rFonts w:ascii="Times New Roman" w:hAnsi="Times New Roman"/>
          <w:sz w:val="24"/>
          <w:szCs w:val="24"/>
        </w:rPr>
        <w:t xml:space="preserve"> and that these impacts are </w:t>
      </w:r>
      <w:r w:rsidR="003674F8">
        <w:rPr>
          <w:rFonts w:ascii="Times New Roman" w:hAnsi="Times New Roman"/>
          <w:sz w:val="24"/>
          <w:szCs w:val="24"/>
        </w:rPr>
        <w:t xml:space="preserve">greater </w:t>
      </w:r>
      <w:r w:rsidR="00192587">
        <w:rPr>
          <w:rFonts w:ascii="Times New Roman" w:hAnsi="Times New Roman"/>
          <w:sz w:val="24"/>
          <w:szCs w:val="24"/>
        </w:rPr>
        <w:t xml:space="preserve">when the environment is </w:t>
      </w:r>
      <w:ins w:id="122" w:author="zenrunner" w:date="2019-01-14T20:40:00Z">
        <w:r w:rsidR="007F63C3">
          <w:rPr>
            <w:rFonts w:ascii="Times New Roman" w:hAnsi="Times New Roman"/>
            <w:sz w:val="24"/>
            <w:szCs w:val="24"/>
          </w:rPr>
          <w:t xml:space="preserve">relatively more </w:t>
        </w:r>
      </w:ins>
      <w:r w:rsidR="00192587">
        <w:rPr>
          <w:rFonts w:ascii="Times New Roman" w:hAnsi="Times New Roman"/>
          <w:sz w:val="24"/>
          <w:szCs w:val="24"/>
        </w:rPr>
        <w:t>limiting</w:t>
      </w:r>
      <w:ins w:id="123" w:author="zenrunner" w:date="2019-01-14T20:40:00Z">
        <w:r w:rsidR="007F63C3">
          <w:rPr>
            <w:rFonts w:ascii="Times New Roman" w:hAnsi="Times New Roman"/>
            <w:sz w:val="24"/>
            <w:szCs w:val="24"/>
          </w:rPr>
          <w:t xml:space="preserve"> (sensu Grime – need to introduce somewhere above)</w:t>
        </w:r>
      </w:ins>
      <w:r w:rsidR="009316B8" w:rsidRPr="00405067">
        <w:rPr>
          <w:rFonts w:ascii="Times New Roman" w:hAnsi="Times New Roman"/>
          <w:sz w:val="24"/>
          <w:szCs w:val="24"/>
        </w:rPr>
        <w:t xml:space="preserve">. </w:t>
      </w:r>
      <w:r w:rsidR="00192587">
        <w:rPr>
          <w:rFonts w:ascii="Times New Roman" w:hAnsi="Times New Roman"/>
          <w:sz w:val="24"/>
          <w:szCs w:val="24"/>
        </w:rPr>
        <w:t xml:space="preserve">We </w:t>
      </w:r>
      <w:r w:rsidR="00760885">
        <w:rPr>
          <w:rFonts w:ascii="Times New Roman" w:hAnsi="Times New Roman"/>
          <w:sz w:val="24"/>
          <w:szCs w:val="24"/>
        </w:rPr>
        <w:t>predict that 1) s</w:t>
      </w:r>
      <w:r w:rsidR="009316B8" w:rsidRPr="00405067">
        <w:rPr>
          <w:rFonts w:ascii="Times New Roman" w:hAnsi="Times New Roman"/>
          <w:sz w:val="24"/>
          <w:szCs w:val="24"/>
        </w:rPr>
        <w:t xml:space="preserve">hrub </w:t>
      </w:r>
      <w:r w:rsidR="00282DAC" w:rsidRPr="00405067">
        <w:rPr>
          <w:rFonts w:ascii="Times New Roman" w:hAnsi="Times New Roman"/>
          <w:sz w:val="24"/>
          <w:szCs w:val="24"/>
        </w:rPr>
        <w:t>emergence</w:t>
      </w:r>
      <w:ins w:id="124" w:author="zenrunner" w:date="2019-01-14T20:41:00Z">
        <w:r w:rsidR="001B72D0">
          <w:rPr>
            <w:rFonts w:ascii="Times New Roman" w:hAnsi="Times New Roman"/>
            <w:sz w:val="24"/>
            <w:szCs w:val="24"/>
          </w:rPr>
          <w:t xml:space="preserve"> from seed</w:t>
        </w:r>
      </w:ins>
      <w:r w:rsidR="009316B8" w:rsidRPr="00405067">
        <w:rPr>
          <w:rFonts w:ascii="Times New Roman" w:hAnsi="Times New Roman"/>
          <w:sz w:val="24"/>
          <w:szCs w:val="24"/>
        </w:rPr>
        <w:t xml:space="preserve"> and survival will be greatest without shade and in </w:t>
      </w:r>
      <w:r w:rsidR="00282DAC" w:rsidRPr="00405067">
        <w:rPr>
          <w:rFonts w:ascii="Times New Roman" w:hAnsi="Times New Roman"/>
          <w:sz w:val="24"/>
          <w:szCs w:val="24"/>
        </w:rPr>
        <w:t>a sandy substrate</w:t>
      </w:r>
      <w:r w:rsidR="00491D0D">
        <w:rPr>
          <w:rFonts w:ascii="Times New Roman" w:hAnsi="Times New Roman"/>
          <w:sz w:val="24"/>
          <w:szCs w:val="24"/>
        </w:rPr>
        <w:t xml:space="preserve"> (i.e. no light</w:t>
      </w:r>
      <w:r w:rsidR="00595554">
        <w:rPr>
          <w:rFonts w:ascii="Times New Roman" w:hAnsi="Times New Roman"/>
          <w:sz w:val="24"/>
          <w:szCs w:val="24"/>
        </w:rPr>
        <w:t xml:space="preserve"> limitation </w:t>
      </w:r>
      <w:r w:rsidR="00491D0D">
        <w:rPr>
          <w:rFonts w:ascii="Times New Roman" w:hAnsi="Times New Roman"/>
          <w:sz w:val="24"/>
          <w:szCs w:val="24"/>
        </w:rPr>
        <w:t>and ideal substrate)</w:t>
      </w:r>
      <w:ins w:id="125" w:author="zenrunner" w:date="2019-01-14T20:41:00Z">
        <w:r w:rsidR="001B72D0">
          <w:rPr>
            <w:rFonts w:ascii="Times New Roman" w:hAnsi="Times New Roman"/>
            <w:sz w:val="24"/>
            <w:szCs w:val="24"/>
          </w:rPr>
          <w:t>;</w:t>
        </w:r>
      </w:ins>
      <w:del w:id="126" w:author="zenrunner" w:date="2019-01-14T20:41:00Z">
        <w:r w:rsidR="00760885" w:rsidDel="001B72D0">
          <w:rPr>
            <w:rFonts w:ascii="Times New Roman" w:hAnsi="Times New Roman"/>
            <w:sz w:val="24"/>
            <w:szCs w:val="24"/>
          </w:rPr>
          <w:delText>,</w:delText>
        </w:r>
      </w:del>
      <w:r w:rsidR="00760885">
        <w:rPr>
          <w:rFonts w:ascii="Times New Roman" w:hAnsi="Times New Roman"/>
          <w:sz w:val="24"/>
          <w:szCs w:val="24"/>
        </w:rPr>
        <w:t xml:space="preserve"> 2) </w:t>
      </w:r>
      <w:ins w:id="127" w:author="zenrunner" w:date="2019-01-14T20:41:00Z">
        <w:r w:rsidR="001B72D0">
          <w:rPr>
            <w:rFonts w:ascii="Times New Roman" w:hAnsi="Times New Roman"/>
            <w:sz w:val="24"/>
            <w:szCs w:val="24"/>
          </w:rPr>
          <w:t>i</w:t>
        </w:r>
      </w:ins>
      <w:del w:id="128" w:author="zenrunner" w:date="2019-01-14T20:41:00Z">
        <w:r w:rsidR="000C05CB" w:rsidDel="001B72D0">
          <w:rPr>
            <w:rFonts w:ascii="Times New Roman" w:hAnsi="Times New Roman"/>
            <w:sz w:val="24"/>
            <w:szCs w:val="24"/>
          </w:rPr>
          <w:delText>I</w:delText>
        </w:r>
      </w:del>
      <w:r w:rsidR="000C05CB">
        <w:rPr>
          <w:rFonts w:ascii="Times New Roman" w:hAnsi="Times New Roman"/>
          <w:sz w:val="24"/>
          <w:szCs w:val="24"/>
        </w:rPr>
        <w:t>ncreasing</w:t>
      </w:r>
      <w:r w:rsidR="000C05CB" w:rsidRPr="00405067">
        <w:rPr>
          <w:rFonts w:ascii="Times New Roman" w:hAnsi="Times New Roman"/>
          <w:sz w:val="24"/>
          <w:szCs w:val="24"/>
        </w:rPr>
        <w:t xml:space="preserve"> </w:t>
      </w:r>
      <w:r w:rsidR="00282DAC" w:rsidRPr="00405067">
        <w:rPr>
          <w:rFonts w:ascii="Times New Roman" w:hAnsi="Times New Roman"/>
          <w:sz w:val="24"/>
          <w:szCs w:val="24"/>
        </w:rPr>
        <w:t xml:space="preserve">densities of invasive grasses reduce the </w:t>
      </w:r>
      <w:r w:rsidR="00710310">
        <w:rPr>
          <w:rFonts w:ascii="Times New Roman" w:hAnsi="Times New Roman"/>
          <w:sz w:val="24"/>
          <w:szCs w:val="24"/>
        </w:rPr>
        <w:lastRenderedPageBreak/>
        <w:t>emergence and survival of shrub seedlings</w:t>
      </w:r>
      <w:r w:rsidR="00595554">
        <w:rPr>
          <w:rFonts w:ascii="Times New Roman" w:hAnsi="Times New Roman"/>
          <w:sz w:val="24"/>
          <w:szCs w:val="24"/>
        </w:rPr>
        <w:t xml:space="preserve"> (competitive interference</w:t>
      </w:r>
      <w:ins w:id="129" w:author="zenrunner" w:date="2019-01-14T20:42:00Z">
        <w:r w:rsidR="002A0F2D">
          <w:rPr>
            <w:rFonts w:ascii="Times New Roman" w:hAnsi="Times New Roman"/>
            <w:sz w:val="24"/>
            <w:szCs w:val="24"/>
          </w:rPr>
          <w:t xml:space="preserve"> good or could just brome competitively interferes with ephedra?</w:t>
        </w:r>
      </w:ins>
      <w:r w:rsidR="00595554">
        <w:rPr>
          <w:rFonts w:ascii="Times New Roman" w:hAnsi="Times New Roman"/>
          <w:sz w:val="24"/>
          <w:szCs w:val="24"/>
        </w:rPr>
        <w:t>)</w:t>
      </w:r>
      <w:r w:rsidR="00760885">
        <w:rPr>
          <w:rFonts w:ascii="Times New Roman" w:hAnsi="Times New Roman"/>
          <w:sz w:val="24"/>
          <w:szCs w:val="24"/>
        </w:rPr>
        <w:t>, and 3) limitations in resources or herbivory</w:t>
      </w:r>
      <w:r w:rsidR="00282DAC" w:rsidRPr="00405067">
        <w:rPr>
          <w:rFonts w:ascii="Times New Roman" w:hAnsi="Times New Roman"/>
          <w:sz w:val="24"/>
          <w:szCs w:val="24"/>
        </w:rPr>
        <w:t xml:space="preserve"> will further increase the negative impacts of invasive grasses</w:t>
      </w:r>
      <w:r w:rsidR="00710310">
        <w:rPr>
          <w:rFonts w:ascii="Times New Roman" w:hAnsi="Times New Roman"/>
          <w:sz w:val="24"/>
          <w:szCs w:val="24"/>
        </w:rPr>
        <w:t xml:space="preserve"> on shrubs</w:t>
      </w:r>
      <w:ins w:id="130" w:author="zenrunner" w:date="2019-01-14T20:42:00Z">
        <w:r w:rsidR="002A0F2D">
          <w:rPr>
            <w:rFonts w:ascii="Times New Roman" w:hAnsi="Times New Roman"/>
            <w:sz w:val="24"/>
            <w:szCs w:val="24"/>
          </w:rPr>
          <w:t xml:space="preserve"> – hmm is this from the greenhouse trial?</w:t>
        </w:r>
      </w:ins>
      <w:r w:rsidR="00760885">
        <w:rPr>
          <w:rFonts w:ascii="Times New Roman" w:hAnsi="Times New Roman"/>
          <w:sz w:val="24"/>
          <w:szCs w:val="24"/>
        </w:rPr>
        <w:t xml:space="preserve">. </w:t>
      </w:r>
    </w:p>
    <w:p w14:paraId="017904EB" w14:textId="77777777" w:rsidR="003D2932" w:rsidRPr="00405067" w:rsidRDefault="003D2932">
      <w:pPr>
        <w:rPr>
          <w:rFonts w:ascii="Times New Roman" w:hAnsi="Times New Roman"/>
        </w:rPr>
      </w:pPr>
    </w:p>
    <w:p w14:paraId="1ABE4D3E" w14:textId="77777777" w:rsidR="007D5A04" w:rsidRPr="00D03E6E" w:rsidRDefault="00405067">
      <w:pPr>
        <w:rPr>
          <w:rFonts w:ascii="Times New Roman" w:hAnsi="Times New Roman"/>
          <w:b/>
          <w:sz w:val="24"/>
          <w:szCs w:val="24"/>
        </w:rPr>
      </w:pPr>
      <w:r w:rsidRPr="00D03E6E">
        <w:rPr>
          <w:rFonts w:ascii="Times New Roman" w:hAnsi="Times New Roman"/>
          <w:b/>
          <w:sz w:val="24"/>
          <w:szCs w:val="24"/>
        </w:rPr>
        <w:t>Methods</w:t>
      </w:r>
    </w:p>
    <w:p w14:paraId="11A5FAE6" w14:textId="77777777" w:rsidR="0075214F" w:rsidRPr="00D03E6E" w:rsidRDefault="0075214F" w:rsidP="00DD1CEE">
      <w:pPr>
        <w:spacing w:line="480" w:lineRule="auto"/>
        <w:rPr>
          <w:rFonts w:ascii="Times New Roman" w:hAnsi="Times New Roman"/>
          <w:i/>
          <w:sz w:val="24"/>
          <w:szCs w:val="24"/>
        </w:rPr>
      </w:pPr>
      <w:r w:rsidRPr="00D03E6E">
        <w:rPr>
          <w:rFonts w:ascii="Times New Roman" w:hAnsi="Times New Roman"/>
          <w:i/>
          <w:sz w:val="24"/>
          <w:szCs w:val="24"/>
        </w:rPr>
        <w:t>Study Site</w:t>
      </w:r>
      <w:r w:rsidR="00440F59" w:rsidRPr="00D03E6E">
        <w:rPr>
          <w:rFonts w:ascii="Times New Roman" w:hAnsi="Times New Roman"/>
          <w:i/>
          <w:sz w:val="24"/>
          <w:szCs w:val="24"/>
        </w:rPr>
        <w:t xml:space="preserve"> and species</w:t>
      </w:r>
    </w:p>
    <w:p w14:paraId="27971173" w14:textId="5990F669" w:rsidR="00E668D4" w:rsidRDefault="00AE0A11" w:rsidP="00DD1CEE">
      <w:pPr>
        <w:spacing w:line="480" w:lineRule="auto"/>
        <w:rPr>
          <w:rFonts w:ascii="Times New Roman" w:hAnsi="Times New Roman"/>
          <w:sz w:val="24"/>
          <w:szCs w:val="24"/>
        </w:rPr>
      </w:pPr>
      <w:r>
        <w:rPr>
          <w:rFonts w:ascii="Times New Roman" w:hAnsi="Times New Roman"/>
          <w:sz w:val="24"/>
          <w:szCs w:val="24"/>
        </w:rPr>
        <w:t>The</w:t>
      </w:r>
      <w:r w:rsidR="00F27326" w:rsidRPr="00DD1CEE">
        <w:rPr>
          <w:rFonts w:ascii="Times New Roman" w:hAnsi="Times New Roman"/>
          <w:sz w:val="24"/>
          <w:szCs w:val="24"/>
        </w:rPr>
        <w:t xml:space="preserve"> Panoche Hills Recreation Area (36°41.776′N, 120°47.886′W, at 650 m above sea level) located in the western portion of the San Joaquin Valley in California</w:t>
      </w:r>
      <w:r>
        <w:rPr>
          <w:rFonts w:ascii="Times New Roman" w:hAnsi="Times New Roman"/>
          <w:sz w:val="24"/>
          <w:szCs w:val="24"/>
        </w:rPr>
        <w:t xml:space="preserve"> was used for field surveys and seed collection</w:t>
      </w:r>
      <w:r w:rsidR="00F27326" w:rsidRPr="00DD1CEE">
        <w:rPr>
          <w:rFonts w:ascii="Times New Roman" w:hAnsi="Times New Roman"/>
          <w:sz w:val="24"/>
          <w:szCs w:val="24"/>
        </w:rPr>
        <w:t>. I</w:t>
      </w:r>
      <w:r w:rsidR="0075214F" w:rsidRPr="00DD1CEE">
        <w:rPr>
          <w:rFonts w:ascii="Times New Roman" w:hAnsi="Times New Roman"/>
          <w:sz w:val="24"/>
          <w:szCs w:val="24"/>
        </w:rPr>
        <w:t xml:space="preserve">t </w:t>
      </w:r>
      <w:r w:rsidR="00F137AA">
        <w:rPr>
          <w:rFonts w:ascii="Times New Roman" w:hAnsi="Times New Roman"/>
          <w:sz w:val="24"/>
          <w:szCs w:val="24"/>
        </w:rPr>
        <w:t>is</w:t>
      </w:r>
      <w:r w:rsidR="0075214F" w:rsidRPr="00DD1CEE">
        <w:rPr>
          <w:rFonts w:ascii="Times New Roman" w:hAnsi="Times New Roman"/>
          <w:sz w:val="24"/>
          <w:szCs w:val="24"/>
        </w:rPr>
        <w:t xml:space="preserve"> </w:t>
      </w:r>
      <w:r w:rsidR="00F01E45">
        <w:rPr>
          <w:rFonts w:ascii="Times New Roman" w:hAnsi="Times New Roman"/>
          <w:sz w:val="24"/>
          <w:szCs w:val="24"/>
        </w:rPr>
        <w:t>a semi-arid</w:t>
      </w:r>
      <w:r w:rsidR="0075214F" w:rsidRPr="00DD1CEE">
        <w:rPr>
          <w:rFonts w:ascii="Times New Roman" w:hAnsi="Times New Roman"/>
          <w:sz w:val="24"/>
          <w:szCs w:val="24"/>
        </w:rPr>
        <w:t xml:space="preserve"> climate with </w:t>
      </w:r>
      <w:r w:rsidR="009B42CE" w:rsidRPr="00DD1CEE">
        <w:rPr>
          <w:rFonts w:ascii="Times New Roman" w:hAnsi="Times New Roman"/>
          <w:sz w:val="24"/>
          <w:szCs w:val="24"/>
        </w:rPr>
        <w:t xml:space="preserve">average </w:t>
      </w:r>
      <w:r w:rsidR="0075214F" w:rsidRPr="00DD1CEE">
        <w:rPr>
          <w:rFonts w:ascii="Times New Roman" w:hAnsi="Times New Roman"/>
          <w:sz w:val="24"/>
          <w:szCs w:val="24"/>
        </w:rPr>
        <w:t>precipitation</w:t>
      </w:r>
      <w:r w:rsidR="009B42CE" w:rsidRPr="00DD1CEE">
        <w:rPr>
          <w:rFonts w:ascii="Times New Roman" w:hAnsi="Times New Roman"/>
          <w:sz w:val="24"/>
          <w:szCs w:val="24"/>
        </w:rPr>
        <w:t xml:space="preserve"> of 25.5 cm</w:t>
      </w:r>
      <w:r w:rsidR="0075214F" w:rsidRPr="00DD1CEE">
        <w:rPr>
          <w:rFonts w:ascii="Times New Roman" w:hAnsi="Times New Roman"/>
          <w:sz w:val="24"/>
          <w:szCs w:val="24"/>
        </w:rPr>
        <w:t xml:space="preserve"> and mean monthly temperatures of</w:t>
      </w:r>
      <w:r w:rsidR="009B42CE" w:rsidRPr="00DD1CEE">
        <w:rPr>
          <w:rFonts w:ascii="Times New Roman" w:hAnsi="Times New Roman"/>
          <w:sz w:val="24"/>
          <w:szCs w:val="24"/>
        </w:rPr>
        <w:t xml:space="preserve"> 8.9°C</w:t>
      </w:r>
      <w:r w:rsidR="0075214F" w:rsidRPr="00DD1CEE">
        <w:rPr>
          <w:rFonts w:ascii="Times New Roman" w:hAnsi="Times New Roman"/>
          <w:sz w:val="24"/>
          <w:szCs w:val="24"/>
        </w:rPr>
        <w:t xml:space="preserve"> in January and</w:t>
      </w:r>
      <w:r w:rsidR="009B42CE" w:rsidRPr="00DD1CEE">
        <w:rPr>
          <w:rFonts w:ascii="Times New Roman" w:hAnsi="Times New Roman"/>
          <w:sz w:val="24"/>
          <w:szCs w:val="24"/>
        </w:rPr>
        <w:t xml:space="preserve"> 26.1°</w:t>
      </w:r>
      <w:r w:rsidR="0075214F" w:rsidRPr="00DD1CEE">
        <w:rPr>
          <w:rFonts w:ascii="Times New Roman" w:hAnsi="Times New Roman"/>
          <w:sz w:val="24"/>
          <w:szCs w:val="24"/>
        </w:rPr>
        <w:t xml:space="preserve"> July as recorded at the Panoche Hills weather station</w:t>
      </w:r>
      <w:r w:rsidR="009B42CE" w:rsidRPr="00DD1CEE">
        <w:rPr>
          <w:rFonts w:ascii="Times New Roman" w:hAnsi="Times New Roman"/>
          <w:sz w:val="24"/>
          <w:szCs w:val="24"/>
        </w:rPr>
        <w:t xml:space="preserve"> Los Banos Weather St</w:t>
      </w:r>
      <w:r w:rsidR="00D348DD" w:rsidRPr="00DD1CEE">
        <w:rPr>
          <w:rFonts w:ascii="Times New Roman" w:hAnsi="Times New Roman"/>
          <w:sz w:val="24"/>
          <w:szCs w:val="24"/>
        </w:rPr>
        <w:t>ation</w:t>
      </w:r>
      <w:r w:rsidR="009B42CE" w:rsidRPr="00DD1CEE">
        <w:rPr>
          <w:rFonts w:ascii="Times New Roman" w:hAnsi="Times New Roman"/>
          <w:sz w:val="24"/>
          <w:szCs w:val="24"/>
        </w:rPr>
        <w:t xml:space="preserve"> (37°03.30’N, 120°51.00’W; U.S. Climate Data 2016</w:t>
      </w:r>
      <w:r w:rsidR="0075214F" w:rsidRPr="00DD1CEE">
        <w:rPr>
          <w:rFonts w:ascii="Times New Roman" w:hAnsi="Times New Roman"/>
          <w:sz w:val="24"/>
          <w:szCs w:val="24"/>
        </w:rPr>
        <w:t xml:space="preserve">). </w:t>
      </w:r>
      <w:r w:rsidR="00E136AE" w:rsidRPr="00DD1CEE">
        <w:rPr>
          <w:rFonts w:ascii="Times New Roman" w:hAnsi="Times New Roman"/>
          <w:sz w:val="24"/>
          <w:szCs w:val="24"/>
        </w:rPr>
        <w:t xml:space="preserve">The site is a shrubland that is </w:t>
      </w:r>
      <w:r w:rsidR="00D348DD" w:rsidRPr="00DD1CEE">
        <w:rPr>
          <w:rFonts w:ascii="Times New Roman" w:hAnsi="Times New Roman"/>
          <w:sz w:val="24"/>
          <w:szCs w:val="24"/>
        </w:rPr>
        <w:t>dominated</w:t>
      </w:r>
      <w:r w:rsidR="00E136AE" w:rsidRPr="00DD1CEE">
        <w:rPr>
          <w:rFonts w:ascii="Times New Roman" w:hAnsi="Times New Roman"/>
          <w:sz w:val="24"/>
          <w:szCs w:val="24"/>
        </w:rPr>
        <w:t xml:space="preserve"> by the invasive grass </w:t>
      </w:r>
      <w:r w:rsidR="00E136AE" w:rsidRPr="00F01E45">
        <w:rPr>
          <w:rFonts w:ascii="Times New Roman" w:hAnsi="Times New Roman"/>
          <w:i/>
          <w:sz w:val="24"/>
          <w:szCs w:val="24"/>
        </w:rPr>
        <w:t>Brom</w:t>
      </w:r>
      <w:r w:rsidR="00D348DD" w:rsidRPr="00F01E45">
        <w:rPr>
          <w:rFonts w:ascii="Times New Roman" w:hAnsi="Times New Roman"/>
          <w:i/>
          <w:sz w:val="24"/>
          <w:szCs w:val="24"/>
        </w:rPr>
        <w:t>us madritensis</w:t>
      </w:r>
      <w:r w:rsidR="00D348DD" w:rsidRPr="00DD1CEE">
        <w:rPr>
          <w:rFonts w:ascii="Times New Roman" w:hAnsi="Times New Roman"/>
          <w:sz w:val="24"/>
          <w:szCs w:val="24"/>
        </w:rPr>
        <w:t xml:space="preserve"> spp. </w:t>
      </w:r>
      <w:r w:rsidR="00D348DD" w:rsidRPr="00F01E45">
        <w:rPr>
          <w:rFonts w:ascii="Times New Roman" w:hAnsi="Times New Roman"/>
          <w:i/>
          <w:sz w:val="24"/>
          <w:szCs w:val="24"/>
        </w:rPr>
        <w:t>rubens</w:t>
      </w:r>
      <w:r w:rsidR="00D348DD" w:rsidRPr="00DD1CEE">
        <w:rPr>
          <w:rFonts w:ascii="Times New Roman" w:hAnsi="Times New Roman"/>
          <w:sz w:val="24"/>
          <w:szCs w:val="24"/>
        </w:rPr>
        <w:t xml:space="preserve"> (hereafter </w:t>
      </w:r>
      <w:r w:rsidR="00D348DD" w:rsidRPr="00DD1CEE">
        <w:rPr>
          <w:rFonts w:ascii="Times New Roman" w:hAnsi="Times New Roman"/>
          <w:i/>
          <w:sz w:val="24"/>
          <w:szCs w:val="24"/>
        </w:rPr>
        <w:t>B. madritensis</w:t>
      </w:r>
      <w:r w:rsidR="00D348DD" w:rsidRPr="00DD1CEE">
        <w:rPr>
          <w:rFonts w:ascii="Times New Roman" w:hAnsi="Times New Roman"/>
          <w:sz w:val="24"/>
          <w:szCs w:val="24"/>
        </w:rPr>
        <w:t xml:space="preserve">). The dominant shrub is </w:t>
      </w:r>
      <w:r w:rsidR="00D348DD" w:rsidRPr="00DD1CEE">
        <w:rPr>
          <w:rFonts w:ascii="Times New Roman" w:hAnsi="Times New Roman"/>
          <w:i/>
          <w:sz w:val="24"/>
          <w:szCs w:val="24"/>
        </w:rPr>
        <w:t>Ephedra californica</w:t>
      </w:r>
      <w:r w:rsidR="00D348DD" w:rsidRPr="00DD1CEE">
        <w:rPr>
          <w:rFonts w:ascii="Times New Roman" w:hAnsi="Times New Roman"/>
          <w:sz w:val="24"/>
          <w:szCs w:val="24"/>
        </w:rPr>
        <w:t xml:space="preserve"> (&gt;</w:t>
      </w:r>
      <w:r w:rsidR="00DD1CEE">
        <w:rPr>
          <w:rFonts w:ascii="Times New Roman" w:hAnsi="Times New Roman"/>
          <w:sz w:val="24"/>
          <w:szCs w:val="24"/>
        </w:rPr>
        <w:t>8</w:t>
      </w:r>
      <w:r w:rsidR="00D348DD" w:rsidRPr="00DD1CEE">
        <w:rPr>
          <w:rFonts w:ascii="Times New Roman" w:hAnsi="Times New Roman"/>
          <w:sz w:val="24"/>
          <w:szCs w:val="24"/>
        </w:rPr>
        <w:t>0%)</w:t>
      </w:r>
      <w:r w:rsidR="00F01E45">
        <w:rPr>
          <w:rFonts w:ascii="Times New Roman" w:hAnsi="Times New Roman"/>
          <w:sz w:val="24"/>
          <w:szCs w:val="24"/>
        </w:rPr>
        <w:t>,</w:t>
      </w:r>
      <w:r w:rsidR="00D348DD" w:rsidRPr="00DD1CEE">
        <w:rPr>
          <w:rFonts w:ascii="Times New Roman" w:hAnsi="Times New Roman"/>
          <w:sz w:val="24"/>
          <w:szCs w:val="24"/>
        </w:rPr>
        <w:t xml:space="preserve"> but there are other shrubs species including </w:t>
      </w:r>
      <w:r w:rsidR="00D348DD" w:rsidRPr="00DD1CEE">
        <w:rPr>
          <w:rFonts w:ascii="Times New Roman" w:hAnsi="Times New Roman"/>
          <w:i/>
          <w:sz w:val="24"/>
          <w:szCs w:val="24"/>
        </w:rPr>
        <w:t xml:space="preserve">Atriplex lentiformis </w:t>
      </w:r>
      <w:r w:rsidR="00D348DD" w:rsidRPr="00DD1CEE">
        <w:rPr>
          <w:rFonts w:ascii="Times New Roman" w:hAnsi="Times New Roman"/>
          <w:sz w:val="24"/>
          <w:szCs w:val="24"/>
        </w:rPr>
        <w:t xml:space="preserve">and </w:t>
      </w:r>
      <w:r w:rsidR="00D348DD" w:rsidRPr="00DD1CEE">
        <w:rPr>
          <w:rFonts w:ascii="Times New Roman" w:hAnsi="Times New Roman"/>
          <w:i/>
          <w:sz w:val="24"/>
          <w:szCs w:val="24"/>
        </w:rPr>
        <w:t>Ericameria linearifolia</w:t>
      </w:r>
      <w:r w:rsidR="00DD1CEE">
        <w:rPr>
          <w:rFonts w:ascii="Times New Roman" w:hAnsi="Times New Roman"/>
          <w:i/>
          <w:sz w:val="24"/>
          <w:szCs w:val="24"/>
        </w:rPr>
        <w:t xml:space="preserve"> </w:t>
      </w:r>
      <w:r w:rsidR="001642EB">
        <w:rPr>
          <w:rFonts w:ascii="Times New Roman" w:hAnsi="Times New Roman"/>
          <w:i/>
          <w:sz w:val="24"/>
          <w:szCs w:val="24"/>
        </w:rPr>
        <w:fldChar w:fldCharType="begin" w:fldLock="1"/>
      </w:r>
      <w:r w:rsidR="0085051C">
        <w:rPr>
          <w:rFonts w:ascii="Times New Roman" w:hAnsi="Times New Roman"/>
          <w:i/>
          <w:sz w:val="24"/>
          <w:szCs w:val="24"/>
        </w:rPr>
        <w:instrText>ADDIN CSL_CITATION { "citationItems" : [ { "id" : "ITEM-1", "itemData" : { "DOI" : "10.2307/1375412", "ISSN" : "00222372", "author" : [ { "dropping-particle" : "", "family" : "Hawbecker", "given" : "Albert C.", "non-dropping-particle" : "", "parse-names" : false, "suffix" : "" } ], "container-title" : "Journal of Mammalogy", "id" : "ITEM-1", "issue" : "1", "issued" : { "date-parts" : [ [ "1951", "2" ] ] }, "page" : "50", "title" : "Small Mammal Relationships in an Ephedra Community", "type" : "article-journal", "volume" : "32" }, "uris" : [ "http://www.mendeley.com/documents/?uuid=c151aeb2-8f1d-34ca-b8a6-effba344381b" ] } ], "mendeley" : { "formattedCitation" : "(Hawbecker 1951)", "plainTextFormattedCitation" : "(Hawbecker 1951)", "previouslyFormattedCitation" : "(Hawbecker 1951)" }, "properties" : { "noteIndex" : 0 }, "schema" : "https://github.com/citation-style-language/schema/raw/master/csl-citation.json" }</w:instrText>
      </w:r>
      <w:r w:rsidR="001642EB">
        <w:rPr>
          <w:rFonts w:ascii="Times New Roman" w:hAnsi="Times New Roman"/>
          <w:i/>
          <w:sz w:val="24"/>
          <w:szCs w:val="24"/>
        </w:rPr>
        <w:fldChar w:fldCharType="separate"/>
      </w:r>
      <w:r w:rsidR="00FE525E" w:rsidRPr="00FE525E">
        <w:rPr>
          <w:rFonts w:ascii="Times New Roman" w:hAnsi="Times New Roman"/>
          <w:noProof/>
          <w:sz w:val="24"/>
          <w:szCs w:val="24"/>
        </w:rPr>
        <w:t>(Hawbecker 1951)</w:t>
      </w:r>
      <w:r w:rsidR="001642EB">
        <w:rPr>
          <w:rFonts w:ascii="Times New Roman" w:hAnsi="Times New Roman"/>
          <w:i/>
          <w:sz w:val="24"/>
          <w:szCs w:val="24"/>
        </w:rPr>
        <w:fldChar w:fldCharType="end"/>
      </w:r>
      <w:r w:rsidR="00D348DD" w:rsidRPr="00DD1CEE">
        <w:rPr>
          <w:rFonts w:ascii="Times New Roman" w:hAnsi="Times New Roman"/>
          <w:sz w:val="24"/>
          <w:szCs w:val="24"/>
        </w:rPr>
        <w:t xml:space="preserve">. The native annual plant community is in relatively low abundance and includes </w:t>
      </w:r>
      <w:r w:rsidR="00D348DD" w:rsidRPr="00DD1CEE">
        <w:rPr>
          <w:rFonts w:ascii="Times New Roman" w:hAnsi="Times New Roman"/>
          <w:i/>
          <w:sz w:val="24"/>
          <w:szCs w:val="24"/>
        </w:rPr>
        <w:t>Phacelia tanacetifolia, Amsinckia grandiflora, Caulanthus lasiophyllus</w:t>
      </w:r>
      <w:r w:rsidR="00D348DD" w:rsidRPr="00DD1CEE">
        <w:rPr>
          <w:rFonts w:ascii="Times New Roman" w:hAnsi="Times New Roman"/>
          <w:sz w:val="24"/>
          <w:szCs w:val="24"/>
        </w:rPr>
        <w:t xml:space="preserve">, and </w:t>
      </w:r>
      <w:r w:rsidR="00D348DD" w:rsidRPr="00DD1CEE">
        <w:rPr>
          <w:rFonts w:ascii="Times New Roman" w:hAnsi="Times New Roman"/>
          <w:i/>
          <w:sz w:val="24"/>
          <w:szCs w:val="24"/>
        </w:rPr>
        <w:t>Lepidium nitidium.</w:t>
      </w:r>
      <w:r w:rsidR="00D348DD" w:rsidRPr="00DD1CEE">
        <w:rPr>
          <w:rFonts w:ascii="Times New Roman" w:hAnsi="Times New Roman"/>
          <w:sz w:val="24"/>
          <w:szCs w:val="24"/>
        </w:rPr>
        <w:t xml:space="preserve"> The site is occasionally grazed by domestic sheep and has native herbivores including kangaroo rats (</w:t>
      </w:r>
      <w:r w:rsidR="00D348DD" w:rsidRPr="00DD1CEE">
        <w:rPr>
          <w:rFonts w:ascii="Times New Roman" w:hAnsi="Times New Roman"/>
          <w:i/>
          <w:sz w:val="24"/>
          <w:szCs w:val="24"/>
        </w:rPr>
        <w:t>Dipodomys spp.</w:t>
      </w:r>
      <w:r w:rsidR="00D348DD" w:rsidRPr="00DD1CEE">
        <w:rPr>
          <w:rFonts w:ascii="Times New Roman" w:hAnsi="Times New Roman"/>
          <w:sz w:val="24"/>
          <w:szCs w:val="24"/>
        </w:rPr>
        <w:t>), cotton-tailed rabbits (</w:t>
      </w:r>
      <w:r w:rsidR="00D348DD" w:rsidRPr="00DD1CEE">
        <w:rPr>
          <w:rFonts w:ascii="Times New Roman" w:hAnsi="Times New Roman"/>
          <w:i/>
          <w:sz w:val="24"/>
          <w:szCs w:val="24"/>
        </w:rPr>
        <w:t>Sylvilagus audubonii</w:t>
      </w:r>
      <w:r w:rsidR="00D348DD" w:rsidRPr="00DD1CEE">
        <w:rPr>
          <w:rFonts w:ascii="Times New Roman" w:hAnsi="Times New Roman"/>
          <w:sz w:val="24"/>
          <w:szCs w:val="24"/>
        </w:rPr>
        <w:t>), and black-tailed jackrabbit (</w:t>
      </w:r>
      <w:r w:rsidR="00D348DD" w:rsidRPr="00DD1CEE">
        <w:rPr>
          <w:rFonts w:ascii="Times New Roman" w:hAnsi="Times New Roman"/>
          <w:i/>
          <w:sz w:val="24"/>
          <w:szCs w:val="24"/>
        </w:rPr>
        <w:t>Lepus californicus</w:t>
      </w:r>
      <w:r w:rsidR="00D348DD" w:rsidRPr="00DD1CEE">
        <w:rPr>
          <w:rFonts w:ascii="Times New Roman" w:hAnsi="Times New Roman"/>
          <w:sz w:val="24"/>
          <w:szCs w:val="24"/>
        </w:rPr>
        <w:t>)</w:t>
      </w:r>
      <w:ins w:id="131" w:author="zenrunner" w:date="2019-01-15T06:38:00Z">
        <w:r w:rsidR="0020055A">
          <w:rPr>
            <w:rFonts w:ascii="Times New Roman" w:hAnsi="Times New Roman"/>
            <w:sz w:val="24"/>
            <w:szCs w:val="24"/>
          </w:rPr>
          <w:t xml:space="preserve"> (citation to animal presences)</w:t>
        </w:r>
      </w:ins>
      <w:r w:rsidR="00D348DD" w:rsidRPr="00DD1CEE">
        <w:rPr>
          <w:rFonts w:ascii="Times New Roman" w:hAnsi="Times New Roman"/>
          <w:sz w:val="24"/>
          <w:szCs w:val="24"/>
        </w:rPr>
        <w:t xml:space="preserve">. </w:t>
      </w:r>
    </w:p>
    <w:p w14:paraId="69853A56" w14:textId="77777777" w:rsidR="0064313C" w:rsidRPr="00DD1CEE" w:rsidRDefault="0064313C" w:rsidP="00DD1CEE">
      <w:pPr>
        <w:spacing w:line="480" w:lineRule="auto"/>
        <w:rPr>
          <w:rFonts w:ascii="Times New Roman" w:hAnsi="Times New Roman"/>
          <w:sz w:val="24"/>
          <w:szCs w:val="24"/>
        </w:rPr>
      </w:pPr>
    </w:p>
    <w:p w14:paraId="371BD75D" w14:textId="068112E8" w:rsidR="00D348DD" w:rsidRDefault="00440F59" w:rsidP="00DD1CEE">
      <w:pPr>
        <w:spacing w:line="480" w:lineRule="auto"/>
        <w:rPr>
          <w:rFonts w:ascii="Times New Roman" w:hAnsi="Times New Roman"/>
          <w:sz w:val="24"/>
          <w:szCs w:val="24"/>
        </w:rPr>
      </w:pPr>
      <w:r w:rsidRPr="00DD1CEE">
        <w:rPr>
          <w:rFonts w:ascii="Times New Roman" w:hAnsi="Times New Roman"/>
          <w:i/>
          <w:sz w:val="24"/>
          <w:szCs w:val="24"/>
        </w:rPr>
        <w:lastRenderedPageBreak/>
        <w:t>Ephedra californica</w:t>
      </w:r>
      <w:r w:rsidRPr="00DD1CEE">
        <w:rPr>
          <w:rFonts w:ascii="Times New Roman" w:hAnsi="Times New Roman"/>
          <w:sz w:val="24"/>
          <w:szCs w:val="24"/>
        </w:rPr>
        <w:t xml:space="preserve"> (Ephedraceae) is a native shrub to California that is distributed throughout the San Joaquin Desert and portions of the Mojave Desert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"10.3375/043.031.0206", "ISSN" : "0885-8608", "abstract" : "ABSTRACT: The vegetation community of the San Joaquin Valley of California has been formally classified as a perennial grassland based largely on assumptions of past climax state. However, historical records suggest that the region might be more accurately classified as a desert. The distinction is important in determining the appropriate management strategies for this ecosystem, particularly for the many rare and endemic taxa that reside there. Abiotic and biotic factors\u2014including low precipitation, arid soils, and desert-adapted plants and vertebrate\u2014are consistent with conditions typical of desert areas. We examined the distributions of these factors to define the extent of the San Joaquin Desert. We conclude that the San Joaquin Desert historically encompassed 28,493 km2 including the western and southern two thirds of the San Joaquin Valley, and the Carrizo Plain and Cuyama Valley to the southwest. However, this ecosystem has been reduced by up to 59% from agricultural, industrial, and urban activiti...", "author" : [ { "dropping-particle" : "", "family" : "Germano", "given" : "David J.", "non-dropping-particle" : "", "parse-names" : false, "suffix" : "" }, { "dropping-particle" : "", "family" : "Rathbun", "given" : "Galen B.", "non-dropping-particle" : "", "parse-names" : false, "suffix" : "" }, { "dropping-particle" : "", "family" : "Saslaw", "given" : "Lawrence R.", "non-dropping-particle" : "", "parse-names" : false, "suffix" : "" }, { "dropping-particle" : "", "family" : "Cypher", "given" : "Brian L.", "non-dropping-particle" : "", "parse-names" : false, "suffix" : "" }, { "dropping-particle" : "", "family" : "Cypher", "given" : "Ellen A.", "non-dropping-particle" : "", "parse-names" : false, "suffix" : "" }, { "dropping-particle" : "", "family" : "Vredenburgh", "given" : "Larry M.", "non-dropping-particle" : "", "parse-names" : false, "suffix" : "" } ], "container-title" : "Natural Areas Journal", "id" : "ITEM-1", "issue" : "2", "issued" : { "date-parts" : [ [ "2011", "4", "3" ] ] }, "page" : "138-147", "publisher" : " Natural Areas Association ", "title" : "The San Joaquin Desert of California: Ecologically Misunderstood and Overlooked", "type" : "article-journal", "volume" : "31" }, "uris" : [ "http://www.mendeley.com/documents/?uuid=e3dcc5fd-f40d-3f4f-aff1-e824f3c21daf" ] }, { "id" : "ITEM-2", "itemData" : { "author" : [ { "dropping-particle" : "", "family" : "Ickert-Bond", "given" : "Stefanie M.", "non-dropping-particle" : "", "parse-names" : false, "suffix" : "" } ], "container-title" : "The Jepson Manual", "id" : "ITEM-2", "issued" : { "date-parts" : [ [ "2012" ] ] }, "publisher" : "University of California, Berkeley", "title" : "Ephedra californica", "type" : "chapter" }, "uris" : [ "http://www.mendeley.com/documents/?uuid=f682ec53-264b-4e79-a261-1fbd0d506501" ] } ], "mendeley" : { "formattedCitation" : "(Germano et al. 2011; Ickert-Bond 2012)", "plainTextFormattedCitation" : "(Germano et al. 2011; Ickert-Bond 2012)", "previouslyFormattedCitation" : "(Germano et al. 2011; Ickert-Bond 2012)" }, "properties" : { "noteIndex" : 0 }, "schema" : "https://github.com/citation-style-language/schema/raw/master/csl-citation.json" }</w:instrText>
      </w:r>
      <w:r w:rsidR="001642EB">
        <w:rPr>
          <w:rFonts w:ascii="Times New Roman" w:hAnsi="Times New Roman"/>
          <w:sz w:val="24"/>
          <w:szCs w:val="24"/>
        </w:rPr>
        <w:fldChar w:fldCharType="separate"/>
      </w:r>
      <w:r w:rsidR="005E409E" w:rsidRPr="005E409E">
        <w:rPr>
          <w:rFonts w:ascii="Times New Roman" w:hAnsi="Times New Roman"/>
          <w:noProof/>
          <w:sz w:val="24"/>
          <w:szCs w:val="24"/>
        </w:rPr>
        <w:t>(Germano et al. 2011; Ickert-Bond 2012)</w:t>
      </w:r>
      <w:r w:rsidR="001642EB">
        <w:rPr>
          <w:rFonts w:ascii="Times New Roman" w:hAnsi="Times New Roman"/>
          <w:sz w:val="24"/>
          <w:szCs w:val="24"/>
        </w:rPr>
        <w:fldChar w:fldCharType="end"/>
      </w:r>
      <w:r w:rsidRPr="00DD1CEE">
        <w:rPr>
          <w:rFonts w:ascii="Times New Roman" w:hAnsi="Times New Roman"/>
          <w:sz w:val="24"/>
          <w:szCs w:val="24"/>
        </w:rPr>
        <w:t xml:space="preserve">. It is a member of the Gnetophyta division of plants </w:t>
      </w:r>
      <w:r w:rsidR="00BB1B63">
        <w:rPr>
          <w:rFonts w:ascii="Times New Roman" w:hAnsi="Times New Roman"/>
          <w:sz w:val="24"/>
          <w:szCs w:val="24"/>
        </w:rPr>
        <w:t>with</w:t>
      </w:r>
      <w:r w:rsidR="00BB1B63" w:rsidRPr="00DD1CEE">
        <w:rPr>
          <w:rFonts w:ascii="Times New Roman" w:hAnsi="Times New Roman"/>
          <w:sz w:val="24"/>
          <w:szCs w:val="24"/>
        </w:rPr>
        <w:t xml:space="preserve"> </w:t>
      </w:r>
      <w:r w:rsidRPr="00DD1CEE">
        <w:rPr>
          <w:rFonts w:ascii="Times New Roman" w:hAnsi="Times New Roman"/>
          <w:sz w:val="24"/>
          <w:szCs w:val="24"/>
        </w:rPr>
        <w:t xml:space="preserve">a hybrid form of reproduction that includes flowers and cones. </w:t>
      </w:r>
      <w:r w:rsidRPr="00DD1CEE">
        <w:rPr>
          <w:rFonts w:ascii="Times New Roman" w:hAnsi="Times New Roman"/>
          <w:i/>
          <w:sz w:val="24"/>
          <w:szCs w:val="24"/>
        </w:rPr>
        <w:t>E. californica</w:t>
      </w:r>
      <w:r w:rsidRPr="00DD1CEE">
        <w:rPr>
          <w:rFonts w:ascii="Times New Roman" w:hAnsi="Times New Roman"/>
          <w:sz w:val="24"/>
          <w:szCs w:val="24"/>
        </w:rPr>
        <w:t xml:space="preserve"> has stems that range between 30 and 150 cm in length with small leaves between 2 and 6 mm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"author" : [ { "dropping-particle" : "", "family" : "Ickert-Bond", "given" : "Stefanie M.", "non-dropping-particle" : "", "parse-names" : false, "suffix" : "" } ], "container-title" : "The Jepson Manual", "id" : "ITEM-1", "issued" : { "date-parts" : [ [ "2012" ] ] }, "publisher" : "University of California, Berkeley", "title" : "Ephedra californica", "type" : "chapter" }, "uris" : [ "http://www.mendeley.com/documents/?uuid=f682ec53-264b-4e79-a261-1fbd0d506501" ] } ], "mendeley" : { "formattedCitation" : "(Ickert-Bond 2012)", "plainTextFormattedCitation" : "(Ickert-Bond 2012)", "previouslyFormattedCitation" : "(Ickert-Bond 2012)" }, "properties" : { "noteIndex" : 0 }, "schema" : "https://github.com/citation-style-language/schema/raw/master/csl-citation.json" }</w:instrText>
      </w:r>
      <w:r w:rsidR="001642EB">
        <w:rPr>
          <w:rFonts w:ascii="Times New Roman" w:hAnsi="Times New Roman"/>
          <w:sz w:val="24"/>
          <w:szCs w:val="24"/>
        </w:rPr>
        <w:fldChar w:fldCharType="separate"/>
      </w:r>
      <w:r w:rsidR="005E409E" w:rsidRPr="005E409E">
        <w:rPr>
          <w:rFonts w:ascii="Times New Roman" w:hAnsi="Times New Roman"/>
          <w:noProof/>
          <w:sz w:val="24"/>
          <w:szCs w:val="24"/>
        </w:rPr>
        <w:t>(Ickert-Bond 2012)</w:t>
      </w:r>
      <w:r w:rsidR="001642EB">
        <w:rPr>
          <w:rFonts w:ascii="Times New Roman" w:hAnsi="Times New Roman"/>
          <w:sz w:val="24"/>
          <w:szCs w:val="24"/>
        </w:rPr>
        <w:fldChar w:fldCharType="end"/>
      </w:r>
      <w:r w:rsidRPr="00DD1CEE">
        <w:rPr>
          <w:rFonts w:ascii="Times New Roman" w:hAnsi="Times New Roman"/>
          <w:sz w:val="24"/>
          <w:szCs w:val="24"/>
        </w:rPr>
        <w:t>. It is distinguished from other Ephedra species by having three leaves per node along its stem</w:t>
      </w:r>
      <w:r w:rsidR="00C86C35">
        <w:rPr>
          <w:rFonts w:ascii="Times New Roman" w:hAnsi="Times New Roman"/>
          <w:sz w:val="24"/>
          <w:szCs w:val="24"/>
        </w:rPr>
        <w:t xml:space="preserve"> and membranous cones</w:t>
      </w:r>
      <w:r w:rsidRPr="00DD1CEE">
        <w:rPr>
          <w:rFonts w:ascii="Times New Roman" w:hAnsi="Times New Roman"/>
          <w:sz w:val="24"/>
          <w:szCs w:val="24"/>
        </w:rPr>
        <w:t xml:space="preserve">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"author" : [ { "dropping-particle" : "", "family" : "Ickert-Bond", "given" : "Stefanie M.", "non-dropping-particle" : "", "parse-names" : false, "suffix" : "" } ], "container-title" : "The Jepson Manual", "id" : "ITEM-1", "issued" : { "date-parts" : [ [ "2012" ] ] }, "publisher" : "University of California, Berkeley", "title" : "Ephedra californica", "type" : "chapter" }, "uris" : [ "http://www.mendeley.com/documents/?uuid=f682ec53-264b-4e79-a261-1fbd0d506501" ] }, { "id" : "ITEM-2", "itemData" : { "DOI" : "10.1016/J.YMPEV.2012.06.025", "ISSN" : "1055-7903", "abstract" : "A lineage of 12 arid land shrubby species in the gymnosperm genus Ephedra (Gnetales) from North America is used to evaluate the influence of climate on speciation. With a long evolutionary history, and a well documented fossil record this lineage is an ideal model for understanding the process of speciation under a niche conservatism scenario. Using seven DNA molecular markers, Bayesian inference is carried out to uncover sister species and to estimate time of divergence of the lineages. Ecological niche models are generated for four parapatric and sympatric sister species and two analyses of niche evolution are performed, one based on ecological niche models and another using raw data and multivariate analysis. As previous analyses suggest, the diversification of North America Ephedra species may be the result of a recent secondary radiation. Both parapatric and sympatric species diverged mostly in a scenario of climatic niche conservatism. However, we also found strong evidence for niche divergence for one of the sister species pairs (E. californica\u2013E. trifurca). Moreover, the multivariate analysis found environmental differences for some variables between sister species. The estimated divergence time of three pairs of sister species distributed in southwestern North America (E. cutleri\u2013E. aspera, E. californica\u2013E. trifurca and E. torreyana\u2013E. viridis) is inferred to have occurred in the Late Miocene to Pliocene and for the sister species pair E. antisyphilitica\u2013E. coryi distributed in the southern United States and northeastern Mexico, it was inferred from the Pliocene to Pleistocene. The orogenetic and climatic changes documented for these regions related to expansion of arid lands, may have contributed to the diversification in North American Ephedra, rather than adaptations to new climatic conditions.", "author" : [ { "dropping-particle" : "", "family" : "Loera", "given" : "Israel", "non-dropping-particle" : "", "parse-names" : false, "suffix" : "" }, { "dropping-particle" : "", "family" : "Sosa", "given" : "Victoria", "non-dropping-particle" : "", "parse-names" : false, "suffix" : "" }, { "dropping-particle" : "", "family" : "Ickert-Bond", "given" : "Stefanie M.", "non-dropping-particle" : "", "parse-names" : false, "suffix" : "" } ], "container-title" : "Molecular Phylogenetics and Evolution", "id" : "ITEM-2", "issue" : "2", "issued" : { "date-parts" : [ [ "2012", "11", "1" ] ] }, "page" : "437-450", "publisher" : "Academic Press", "title" : "Diversification in North American arid lands: Niche conservatism, divergence and expansion of habitat explain speciation in the genus Ephedra", "type" : "article-journal", "volume" : "65" }, "uris" : [ "http://www.mendeley.com/documents/?uuid=7831adeb-6767-3dba-abe4-1c7558ad3af2" ] } ], "mendeley" : { "formattedCitation" : "(Ickert-Bond 2012; Loera et al. 2012)", "plainTextFormattedCitation" : "(Ickert-Bond 2012; Loera et al. 2012)", "previouslyFormattedCitation" : "(Ickert-Bond 2012; Loera et al. 2012)" }, "properties" : { "noteIndex" : 0 }, "schema" : "https://github.com/citation-style-language/schema/raw/master/csl-citation.json" }</w:instrText>
      </w:r>
      <w:r w:rsidR="001642EB">
        <w:rPr>
          <w:rFonts w:ascii="Times New Roman" w:hAnsi="Times New Roman"/>
          <w:sz w:val="24"/>
          <w:szCs w:val="24"/>
        </w:rPr>
        <w:fldChar w:fldCharType="separate"/>
      </w:r>
      <w:r w:rsidR="00C86C35" w:rsidRPr="00C86C35">
        <w:rPr>
          <w:rFonts w:ascii="Times New Roman" w:hAnsi="Times New Roman"/>
          <w:noProof/>
          <w:sz w:val="24"/>
          <w:szCs w:val="24"/>
        </w:rPr>
        <w:t>(Ickert-Bond 2012; Loera et al. 2012)</w:t>
      </w:r>
      <w:r w:rsidR="001642EB">
        <w:rPr>
          <w:rFonts w:ascii="Times New Roman" w:hAnsi="Times New Roman"/>
          <w:sz w:val="24"/>
          <w:szCs w:val="24"/>
        </w:rPr>
        <w:fldChar w:fldCharType="end"/>
      </w:r>
      <w:r w:rsidRPr="00DD1CEE">
        <w:rPr>
          <w:rFonts w:ascii="Times New Roman" w:hAnsi="Times New Roman"/>
          <w:sz w:val="24"/>
          <w:szCs w:val="24"/>
        </w:rPr>
        <w:t xml:space="preserve">. </w:t>
      </w:r>
      <w:r w:rsidRPr="00DD1CEE">
        <w:rPr>
          <w:rFonts w:ascii="Times New Roman" w:hAnsi="Times New Roman"/>
          <w:i/>
          <w:sz w:val="24"/>
          <w:szCs w:val="24"/>
        </w:rPr>
        <w:t>Bromus madritensis</w:t>
      </w:r>
      <w:r w:rsidRPr="00DD1CEE">
        <w:rPr>
          <w:rFonts w:ascii="Times New Roman" w:hAnsi="Times New Roman"/>
          <w:sz w:val="24"/>
          <w:szCs w:val="24"/>
        </w:rPr>
        <w:t xml:space="preserve"> (Poaceae) is a non-native grass species originating from the Mediterranean area of Europe</w:t>
      </w:r>
      <w:r w:rsidR="005E409E">
        <w:rPr>
          <w:rFonts w:ascii="Times New Roman" w:hAnsi="Times New Roman"/>
          <w:sz w:val="24"/>
          <w:szCs w:val="24"/>
        </w:rPr>
        <w:t xml:space="preserve">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"author" : [ { "dropping-particle" : "", "family" : "Saarela", "given" : "Jeffery M.", "non-dropping-particle" : "", "parse-names" : false, "suffix" : "" }, { "dropping-particle" : "", "family" : "Peterson", "given" : "P.M.", "non-dropping-particle" : "", "parse-names" : false, "suffix" : "" } ], "container-title" : "The Jepson Manual", "id" : "ITEM-1", "issued" : { "date-parts" : [ [ "2012" ] ] }, "publisher" : "University of California, Berkeley", "title" : "Bromus madritensis subsp. rubens", "type" : "chapter" }, "uris" : [ "http://www.mendeley.com/documents/?uuid=40ba0286-d6b1-4056-90fd-3719a44c9de5" ] } ], "mendeley" : { "formattedCitation" : "(Saarela and Peterson 2012)", "plainTextFormattedCitation" : "(Saarela and Peterson 2012)", "previouslyFormattedCitation" : "(Saarela and Peterson 2012)" }, "properties" : { "noteIndex" : 0 }, "schema" : "https://github.com/citation-style-language/schema/raw/master/csl-citation.json" }</w:instrText>
      </w:r>
      <w:r w:rsidR="001642EB">
        <w:rPr>
          <w:rFonts w:ascii="Times New Roman" w:hAnsi="Times New Roman"/>
          <w:sz w:val="24"/>
          <w:szCs w:val="24"/>
        </w:rPr>
        <w:fldChar w:fldCharType="separate"/>
      </w:r>
      <w:r w:rsidR="005E409E" w:rsidRPr="005E409E">
        <w:rPr>
          <w:rFonts w:ascii="Times New Roman" w:hAnsi="Times New Roman"/>
          <w:noProof/>
          <w:sz w:val="24"/>
          <w:szCs w:val="24"/>
        </w:rPr>
        <w:t>(Saarela and Peterson 2012)</w:t>
      </w:r>
      <w:r w:rsidR="001642EB">
        <w:rPr>
          <w:rFonts w:ascii="Times New Roman" w:hAnsi="Times New Roman"/>
          <w:sz w:val="24"/>
          <w:szCs w:val="24"/>
        </w:rPr>
        <w:fldChar w:fldCharType="end"/>
      </w:r>
      <w:r w:rsidRPr="00DD1CEE">
        <w:rPr>
          <w:rFonts w:ascii="Times New Roman" w:hAnsi="Times New Roman"/>
          <w:sz w:val="24"/>
          <w:szCs w:val="24"/>
        </w:rPr>
        <w:t xml:space="preserve">. </w:t>
      </w:r>
      <w:r w:rsidR="001C0698" w:rsidRPr="00DD1CEE">
        <w:rPr>
          <w:rFonts w:ascii="Times New Roman" w:hAnsi="Times New Roman"/>
          <w:sz w:val="24"/>
          <w:szCs w:val="24"/>
        </w:rPr>
        <w:t>It is widely distributed in arid and semi-arid areas of the western United States</w:t>
      </w:r>
      <w:r w:rsidR="00E77E95" w:rsidRPr="00DD1CEE">
        <w:rPr>
          <w:rFonts w:ascii="Times New Roman" w:hAnsi="Times New Roman"/>
          <w:sz w:val="24"/>
          <w:szCs w:val="24"/>
        </w:rPr>
        <w:t xml:space="preserve"> and threatens the persistent of perennial species </w:t>
      </w:r>
      <w:r w:rsidR="00CB134C" w:rsidRPr="00DD1CEE">
        <w:rPr>
          <w:rFonts w:ascii="Times New Roman" w:hAnsi="Times New Roman"/>
          <w:sz w:val="24"/>
          <w:szCs w:val="24"/>
        </w:rPr>
        <w:t>where present in high densities</w:t>
      </w:r>
      <w:r w:rsidR="00E77E95" w:rsidRPr="00DD1CEE">
        <w:rPr>
          <w:rFonts w:ascii="Times New Roman" w:hAnsi="Times New Roman"/>
          <w:sz w:val="24"/>
          <w:szCs w:val="24"/>
        </w:rPr>
        <w:t xml:space="preserve">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"10.1007/s10530-004-8979-4", "ISSN" : "1387-3547", "author" : [ { "dropping-particle" : "", "family" : "Salo", "given" : "Lucinda F.", "non-dropping-particle" : "", "parse-names" : false, "suffix" : "" } ], "container-title" : "Biological Invasions", "id" : "ITEM-1", "issue" : "2", "issued" : { "date-parts" : [ [ "2005", "3" ] ] }, "page" : "165-180", "publisher" : "Kluwer Academic Publishers", "title" : "Red brome (Bromus rubens subsp. madritensis) in North America: possible modes for early introductions, subsequent spread", "type" : "article-journal", "volume" : "7" }, "uris" : [ "http://www.mendeley.com/documents/?uuid=e94f1618-f52f-34f1-b945-2821b1b6cd55" ] } ], "mendeley" : { "formattedCitation" : "(Salo 2005)", "plainTextFormattedCitation" : "(Salo 2005)", "previouslyFormattedCitation" : "(Salo 2005)" }, "properties" : { "noteIndex" : 0 }, "schema" : "https://github.com/citation-style-language/schema/raw/master/csl-citation.json" }</w:instrText>
      </w:r>
      <w:r w:rsidR="001642EB">
        <w:rPr>
          <w:rFonts w:ascii="Times New Roman" w:hAnsi="Times New Roman"/>
          <w:sz w:val="24"/>
          <w:szCs w:val="24"/>
        </w:rPr>
        <w:fldChar w:fldCharType="separate"/>
      </w:r>
      <w:r w:rsidR="005E409E" w:rsidRPr="005E409E">
        <w:rPr>
          <w:rFonts w:ascii="Times New Roman" w:hAnsi="Times New Roman"/>
          <w:noProof/>
          <w:sz w:val="24"/>
          <w:szCs w:val="24"/>
        </w:rPr>
        <w:t>(Salo 2005)</w:t>
      </w:r>
      <w:r w:rsidR="001642EB">
        <w:rPr>
          <w:rFonts w:ascii="Times New Roman" w:hAnsi="Times New Roman"/>
          <w:sz w:val="24"/>
          <w:szCs w:val="24"/>
        </w:rPr>
        <w:fldChar w:fldCharType="end"/>
      </w:r>
      <w:r w:rsidR="005E409E">
        <w:rPr>
          <w:rFonts w:ascii="Times New Roman" w:hAnsi="Times New Roman"/>
          <w:sz w:val="24"/>
          <w:szCs w:val="24"/>
        </w:rPr>
        <w:t>.</w:t>
      </w:r>
      <w:r w:rsidR="00F01E45">
        <w:rPr>
          <w:rFonts w:ascii="Times New Roman" w:hAnsi="Times New Roman"/>
          <w:sz w:val="24"/>
          <w:szCs w:val="24"/>
        </w:rPr>
        <w:t xml:space="preserve"> </w:t>
      </w:r>
      <w:r w:rsidR="00F01E45" w:rsidRPr="00F01E45">
        <w:rPr>
          <w:rFonts w:ascii="Times New Roman" w:hAnsi="Times New Roman"/>
          <w:i/>
          <w:sz w:val="24"/>
          <w:szCs w:val="24"/>
        </w:rPr>
        <w:t>B. madritensis</w:t>
      </w:r>
      <w:r w:rsidR="00F01E45">
        <w:rPr>
          <w:rFonts w:ascii="Times New Roman" w:hAnsi="Times New Roman"/>
          <w:sz w:val="24"/>
          <w:szCs w:val="24"/>
        </w:rPr>
        <w:t xml:space="preserve"> is found more frequently and in higher biomass under </w:t>
      </w:r>
      <w:r w:rsidR="00F01E45">
        <w:rPr>
          <w:rFonts w:ascii="Times New Roman" w:hAnsi="Times New Roman"/>
          <w:i/>
          <w:sz w:val="24"/>
          <w:szCs w:val="24"/>
        </w:rPr>
        <w:t>E.</w:t>
      </w:r>
      <w:r w:rsidR="00F01E45" w:rsidRPr="00F01E45">
        <w:rPr>
          <w:rFonts w:ascii="Times New Roman" w:hAnsi="Times New Roman"/>
          <w:i/>
          <w:sz w:val="24"/>
          <w:szCs w:val="24"/>
        </w:rPr>
        <w:t xml:space="preserve"> californica</w:t>
      </w:r>
      <w:r w:rsidR="00F01E45">
        <w:rPr>
          <w:rFonts w:ascii="Times New Roman" w:hAnsi="Times New Roman"/>
          <w:sz w:val="24"/>
          <w:szCs w:val="24"/>
        </w:rPr>
        <w:t xml:space="preserve"> canopies relative to open areas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"10.1111/nph.14778", "ISSN" : "0028646X", "author" : [ { "dropping-particle" : "", "family" : "Filazzola", "given" : "Alessandro", "non-dropping-particle" : "", "parse-names" : false, "suffix" : "" }, { "dropping-particle" : "", "family" : "Liczner", "given" : "Amanda Rae", "non-dropping-particle" : "", "parse-names" : false, "suffix" : "" }, { "dropping-particle" : "", "family" : "Westphal", "given" : "Michael", "non-dropping-particle" : "", "parse-names" : false, "suffix" : "" }, { "dropping-particle" : "", "family" : "Lortie", "given" : "Christopher J.", "non-dropping-particle" : "", "parse-names" : false, "suffix" : "" } ], "container-title" : "New Phytologist", "id" : "ITEM-1", "issue" : "1", "issued" : { "date-parts" : [ [ "2018", "9", "25" ] ] }, "page" : "140-150", "title" : "The effect of consumer pressure and abiotic stress on positive plant interactions are mediated by extreme climatic events", "type" : "article-journal", "volume" : "217" }, "uris" : [ "http://www.mendeley.com/documents/?uuid=d69ad89a-6ce1-380c-8abe-58715830db6e" ] }, { "id" : "ITEM-2", "itemData" : { "author" : [ { "dropping-particle" : "", "family" : "Lortie", "given" : "Christopher J.", "non-dropping-particle" : "", "parse-names" : false, "suffix" : "" }, { "dropping-particle" : "", "family" : "Gruber", "given" : "E.", "non-dropping-particle" : "", "parse-names" : false, "suffix" : "" }, { "dropping-particle" : "", "family" : "Filazzola", "given" : "Alessandro", "non-dropping-particle" : "", "parse-names" : false, "suffix" : "" }, { "dropping-particle" : "", "family" : "Noble", "given" : "Taylor J.", "non-dropping-particle" : "", "parse-names" : false, "suffix" : "" }, { "dropping-particle" : "", "family" : "Westphal", "given" : "Michael F.", "non-dropping-particle" : "", "parse-names" : false, "suffix" : "" } ], "container-title" : "Ecology and Evolution", "id" : "ITEM-2", "issued" : { "date-parts" : [ [ "2018" ] ] }, "page" : "In press", "title" : "The Groot Effect: Plant facilitation and desert shrub regrowth following extensive damage.", "type" : "article-journal" }, "uris" : [ "http://www.mendeley.com/documents/?uuid=93e13857-09f1-4d9d-82a0-c3e6689c4654" ] } ], "mendeley" : { "formattedCitation" : "(Lortie et al. 2018; Filazzola et al. 2018)", "plainTextFormattedCitation" : "(Lortie et al. 2018; Filazzola et al. 2018)", "previouslyFormattedCitation" : "(Lortie et al. 2018; Filazzola et al. 2018)" }, "properties" : { "noteIndex" : 0 }, "schema" : "https://github.com/citation-style-language/schema/raw/master/csl-citation.json" }</w:instrText>
      </w:r>
      <w:r w:rsidR="001642EB">
        <w:rPr>
          <w:rFonts w:ascii="Times New Roman" w:hAnsi="Times New Roman"/>
          <w:sz w:val="24"/>
          <w:szCs w:val="24"/>
        </w:rPr>
        <w:fldChar w:fldCharType="separate"/>
      </w:r>
      <w:r w:rsidR="00F01E45" w:rsidRPr="00F01E45">
        <w:rPr>
          <w:rFonts w:ascii="Times New Roman" w:hAnsi="Times New Roman"/>
          <w:noProof/>
          <w:sz w:val="24"/>
          <w:szCs w:val="24"/>
        </w:rPr>
        <w:t>(Lortie et al. 2018; Filazzola et al. 2018)</w:t>
      </w:r>
      <w:r w:rsidR="001642EB">
        <w:rPr>
          <w:rFonts w:ascii="Times New Roman" w:hAnsi="Times New Roman"/>
          <w:sz w:val="24"/>
          <w:szCs w:val="24"/>
        </w:rPr>
        <w:fldChar w:fldCharType="end"/>
      </w:r>
      <w:ins w:id="132" w:author="zenrunner" w:date="2019-01-15T06:39:00Z">
        <w:r w:rsidR="00FC1243">
          <w:rPr>
            <w:rFonts w:ascii="Times New Roman" w:hAnsi="Times New Roman"/>
            <w:sz w:val="24"/>
            <w:szCs w:val="24"/>
          </w:rPr>
          <w:t>. nice</w:t>
        </w:r>
      </w:ins>
    </w:p>
    <w:p w14:paraId="4221CBF9" w14:textId="77777777" w:rsidR="00DD1CEE" w:rsidRPr="00DD1CEE" w:rsidRDefault="00DD1CEE" w:rsidP="00DD1CEE">
      <w:pPr>
        <w:spacing w:line="480" w:lineRule="auto"/>
        <w:rPr>
          <w:rFonts w:ascii="Times New Roman" w:hAnsi="Times New Roman"/>
          <w:sz w:val="24"/>
          <w:szCs w:val="24"/>
        </w:rPr>
      </w:pPr>
    </w:p>
    <w:p w14:paraId="259AEA59" w14:textId="77777777" w:rsidR="00F27326" w:rsidRPr="00D03E6E" w:rsidRDefault="00D348DD" w:rsidP="00DD1CEE">
      <w:pPr>
        <w:spacing w:line="480" w:lineRule="auto"/>
        <w:rPr>
          <w:rFonts w:ascii="Times New Roman" w:hAnsi="Times New Roman"/>
          <w:i/>
          <w:sz w:val="24"/>
          <w:szCs w:val="24"/>
        </w:rPr>
      </w:pPr>
      <w:r w:rsidRPr="00D03E6E">
        <w:rPr>
          <w:rFonts w:ascii="Times New Roman" w:hAnsi="Times New Roman"/>
          <w:i/>
          <w:sz w:val="24"/>
          <w:szCs w:val="24"/>
        </w:rPr>
        <w:t>Field surveys</w:t>
      </w:r>
    </w:p>
    <w:p w14:paraId="431D1879" w14:textId="48FB8EC8" w:rsidR="00DD1CEE" w:rsidRDefault="00D348DD" w:rsidP="00DD1CEE">
      <w:pPr>
        <w:spacing w:line="480" w:lineRule="auto"/>
        <w:rPr>
          <w:rFonts w:ascii="Times New Roman" w:hAnsi="Times New Roman"/>
          <w:sz w:val="24"/>
          <w:szCs w:val="24"/>
        </w:rPr>
      </w:pPr>
      <w:r w:rsidRPr="00DD1CEE">
        <w:rPr>
          <w:rFonts w:ascii="Times New Roman" w:hAnsi="Times New Roman"/>
          <w:sz w:val="24"/>
          <w:szCs w:val="24"/>
        </w:rPr>
        <w:t xml:space="preserve">In May of 2013, </w:t>
      </w:r>
      <w:r w:rsidR="00841B39">
        <w:rPr>
          <w:rFonts w:ascii="Times New Roman" w:hAnsi="Times New Roman"/>
          <w:sz w:val="24"/>
          <w:szCs w:val="24"/>
        </w:rPr>
        <w:t xml:space="preserve">a total of </w:t>
      </w:r>
      <w:r w:rsidRPr="00DD1CEE">
        <w:rPr>
          <w:rFonts w:ascii="Times New Roman" w:hAnsi="Times New Roman"/>
          <w:sz w:val="24"/>
          <w:szCs w:val="24"/>
        </w:rPr>
        <w:t xml:space="preserve">700 shrubs were surveyed, </w:t>
      </w:r>
      <w:r w:rsidR="003020CE">
        <w:rPr>
          <w:rFonts w:ascii="Times New Roman" w:hAnsi="Times New Roman"/>
          <w:sz w:val="24"/>
          <w:szCs w:val="24"/>
        </w:rPr>
        <w:t>marked</w:t>
      </w:r>
      <w:r w:rsidR="003020CE" w:rsidRPr="00DD1CEE">
        <w:rPr>
          <w:rFonts w:ascii="Times New Roman" w:hAnsi="Times New Roman"/>
          <w:sz w:val="24"/>
          <w:szCs w:val="24"/>
        </w:rPr>
        <w:t xml:space="preserve"> </w:t>
      </w:r>
      <w:r w:rsidRPr="00DD1CEE">
        <w:rPr>
          <w:rFonts w:ascii="Times New Roman" w:hAnsi="Times New Roman"/>
          <w:sz w:val="24"/>
          <w:szCs w:val="24"/>
        </w:rPr>
        <w:t>with metal tags</w:t>
      </w:r>
      <w:r w:rsidR="00F01E45">
        <w:rPr>
          <w:rFonts w:ascii="Times New Roman" w:hAnsi="Times New Roman"/>
          <w:sz w:val="24"/>
          <w:szCs w:val="24"/>
        </w:rPr>
        <w:t>, and georeferenced</w:t>
      </w:r>
      <w:r w:rsidRPr="00DD1CEE">
        <w:rPr>
          <w:rFonts w:ascii="Times New Roman" w:hAnsi="Times New Roman"/>
          <w:sz w:val="24"/>
          <w:szCs w:val="24"/>
        </w:rPr>
        <w:t xml:space="preserve">. The dimensions of the shrubs were measured including the longest diameter (D1), the diameter immediately perpendicular to D1 (D2) and the height of the shrub from soil surface to highest branch. </w:t>
      </w:r>
      <w:r w:rsidR="00DD1CEE">
        <w:rPr>
          <w:rFonts w:ascii="Times New Roman" w:hAnsi="Times New Roman"/>
          <w:sz w:val="24"/>
          <w:szCs w:val="24"/>
        </w:rPr>
        <w:t>The area of the shrub was calculated using the formula for the area of a circle, where r</w:t>
      </w:r>
      <w:r w:rsidR="00DD1CEE">
        <w:rPr>
          <w:rFonts w:ascii="Times New Roman" w:hAnsi="Times New Roman"/>
          <w:sz w:val="24"/>
          <w:szCs w:val="24"/>
          <w:vertAlign w:val="superscript"/>
        </w:rPr>
        <w:t xml:space="preserve">2 </w:t>
      </w:r>
      <w:r w:rsidR="00DD1CEE">
        <w:rPr>
          <w:rFonts w:ascii="Times New Roman" w:hAnsi="Times New Roman"/>
          <w:sz w:val="24"/>
          <w:szCs w:val="24"/>
        </w:rPr>
        <w:t>equaled half of D1 and D2 multiplied together (Eq 1).</w:t>
      </w:r>
      <w:r w:rsidR="00401DC0">
        <w:rPr>
          <w:rFonts w:ascii="Times New Roman" w:hAnsi="Times New Roman"/>
          <w:sz w:val="24"/>
          <w:szCs w:val="24"/>
        </w:rPr>
        <w:t xml:space="preserve"> </w:t>
      </w:r>
      <w:r w:rsidR="00401DC0" w:rsidRPr="00401DC0">
        <w:rPr>
          <w:rFonts w:ascii="Times New Roman" w:hAnsi="Times New Roman"/>
          <w:sz w:val="24"/>
          <w:szCs w:val="24"/>
        </w:rPr>
        <w:t>A visual estimate of shrub decadence, hereafter shrub canopy, on a Likert scale of 0–10 was also measured</w:t>
      </w:r>
      <w:ins w:id="133" w:author="zenrunner" w:date="2019-01-15T06:40:00Z">
        <w:r w:rsidR="00731A11">
          <w:rPr>
            <w:rFonts w:ascii="Times New Roman" w:hAnsi="Times New Roman"/>
            <w:sz w:val="24"/>
            <w:szCs w:val="24"/>
          </w:rPr>
          <w:t xml:space="preserve"> with 0 being no canopy or dead and 10 being a 100% of canopy green</w:t>
        </w:r>
        <w:r w:rsidR="009847B3">
          <w:rPr>
            <w:rFonts w:ascii="Times New Roman" w:hAnsi="Times New Roman"/>
            <w:sz w:val="24"/>
            <w:szCs w:val="24"/>
          </w:rPr>
          <w:t>?</w:t>
        </w:r>
      </w:ins>
      <w:r w:rsidR="00401DC0" w:rsidRPr="00401DC0">
        <w:rPr>
          <w:rFonts w:ascii="Times New Roman" w:hAnsi="Times New Roman"/>
          <w:sz w:val="24"/>
          <w:szCs w:val="24"/>
        </w:rPr>
        <w:t>.</w:t>
      </w:r>
      <w:ins w:id="134" w:author="zenrunner" w:date="2019-01-15T06:40:00Z">
        <w:r w:rsidR="009847B3">
          <w:rPr>
            <w:rFonts w:ascii="Times New Roman" w:hAnsi="Times New Roman"/>
            <w:sz w:val="24"/>
            <w:szCs w:val="24"/>
          </w:rPr>
          <w:t xml:space="preserve"> – did </w:t>
        </w:r>
        <w:r w:rsidR="00E45707">
          <w:rPr>
            <w:rFonts w:ascii="Times New Roman" w:hAnsi="Times New Roman"/>
            <w:sz w:val="24"/>
            <w:szCs w:val="24"/>
          </w:rPr>
          <w:t>you use canopy deca</w:t>
        </w:r>
        <w:r w:rsidR="009847B3">
          <w:rPr>
            <w:rFonts w:ascii="Times New Roman" w:hAnsi="Times New Roman"/>
            <w:sz w:val="24"/>
            <w:szCs w:val="24"/>
          </w:rPr>
          <w:t>dence at all in paper?</w:t>
        </w:r>
      </w:ins>
    </w:p>
    <w:p w14:paraId="4E40A004" w14:textId="77777777" w:rsidR="00DD1CEE" w:rsidRDefault="00DD1CEE" w:rsidP="00DD1CEE">
      <w:pPr>
        <w:spacing w:line="480" w:lineRule="auto"/>
        <w:jc w:val="right"/>
        <w:rPr>
          <w:rFonts w:ascii="Times New Roman" w:hAnsi="Times New Roman"/>
          <w:sz w:val="24"/>
          <w:szCs w:val="24"/>
        </w:rPr>
      </w:pPr>
      <m:oMath>
        <m:r>
          <w:rPr>
            <w:rFonts w:ascii="Cambria Math" w:hAnsi="Cambria Math"/>
            <w:sz w:val="24"/>
            <w:szCs w:val="24"/>
          </w:rPr>
          <m:t>A=π</m:t>
        </m:r>
        <m:f>
          <m:fPr>
            <m:ctrlPr>
              <w:rPr>
                <w:rFonts w:ascii="Cambria Math" w:hAnsi="Cambria Math"/>
                <w:i/>
                <w:sz w:val="24"/>
                <w:szCs w:val="24"/>
              </w:rPr>
            </m:ctrlPr>
          </m:fPr>
          <m:num>
            <m:r>
              <w:rPr>
                <w:rFonts w:ascii="Cambria Math" w:hAnsi="Cambria Math"/>
                <w:sz w:val="24"/>
                <w:szCs w:val="24"/>
              </w:rPr>
              <m:t>D1*D2</m:t>
            </m:r>
          </m:num>
          <m:den>
            <m:r>
              <w:rPr>
                <w:rFonts w:ascii="Cambria Math" w:hAnsi="Cambria Math"/>
                <w:sz w:val="24"/>
                <w:szCs w:val="24"/>
              </w:rPr>
              <m:t>2</m:t>
            </m:r>
          </m:den>
        </m:f>
      </m:oMath>
      <w:r>
        <w:rPr>
          <w:rFonts w:ascii="Times New Roman" w:hAnsi="Times New Roman"/>
          <w:sz w:val="24"/>
          <w:szCs w:val="24"/>
        </w:rPr>
        <w:tab/>
      </w:r>
      <w:r>
        <w:rPr>
          <w:rFonts w:ascii="Times New Roman" w:hAnsi="Times New Roman"/>
          <w:sz w:val="24"/>
          <w:szCs w:val="24"/>
        </w:rPr>
        <w:tab/>
      </w:r>
      <w:r w:rsidR="00F01E4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Eq 1</w:t>
      </w:r>
    </w:p>
    <w:p w14:paraId="20478CED" w14:textId="3DDC0E51" w:rsidR="00DD1CEE" w:rsidRDefault="00A3108B" w:rsidP="00DD1CEE">
      <w:pPr>
        <w:spacing w:line="480" w:lineRule="auto"/>
        <w:rPr>
          <w:ins w:id="135" w:author="zenrunner" w:date="2019-01-15T06:44:00Z"/>
          <w:rFonts w:ascii="Times New Roman" w:hAnsi="Times New Roman"/>
          <w:sz w:val="24"/>
          <w:szCs w:val="24"/>
        </w:rPr>
      </w:pPr>
      <w:r>
        <w:rPr>
          <w:rFonts w:ascii="Times New Roman" w:hAnsi="Times New Roman"/>
          <w:sz w:val="24"/>
          <w:szCs w:val="24"/>
        </w:rPr>
        <w:lastRenderedPageBreak/>
        <w:t xml:space="preserve">Seed of </w:t>
      </w:r>
      <w:r w:rsidRPr="00A3108B">
        <w:rPr>
          <w:rFonts w:ascii="Times New Roman" w:hAnsi="Times New Roman"/>
          <w:i/>
          <w:sz w:val="24"/>
          <w:szCs w:val="24"/>
        </w:rPr>
        <w:t>E. californica</w:t>
      </w:r>
      <w:r>
        <w:rPr>
          <w:rFonts w:ascii="Times New Roman" w:hAnsi="Times New Roman"/>
          <w:sz w:val="24"/>
          <w:szCs w:val="24"/>
        </w:rPr>
        <w:t xml:space="preserve"> was collected in May 2013 by collecting soil 5 cm below the surface under shrub canopies and sieving out sand or debris until only the seed remained</w:t>
      </w:r>
      <w:ins w:id="136" w:author="zenrunner" w:date="2019-01-15T06:41:00Z">
        <w:r w:rsidR="00F82252">
          <w:rPr>
            <w:rFonts w:ascii="Times New Roman" w:hAnsi="Times New Roman"/>
            <w:sz w:val="24"/>
            <w:szCs w:val="24"/>
          </w:rPr>
          <w:t xml:space="preserve"> with a 500 um sieve?</w:t>
        </w:r>
      </w:ins>
      <w:r>
        <w:rPr>
          <w:rFonts w:ascii="Times New Roman" w:hAnsi="Times New Roman"/>
          <w:sz w:val="24"/>
          <w:szCs w:val="24"/>
        </w:rPr>
        <w:t xml:space="preserve">. Seed of </w:t>
      </w:r>
      <w:r w:rsidRPr="00A3108B">
        <w:rPr>
          <w:rFonts w:ascii="Times New Roman" w:hAnsi="Times New Roman"/>
          <w:i/>
          <w:sz w:val="24"/>
          <w:szCs w:val="24"/>
        </w:rPr>
        <w:t>E. californica</w:t>
      </w:r>
      <w:r>
        <w:rPr>
          <w:rFonts w:ascii="Times New Roman" w:hAnsi="Times New Roman"/>
          <w:sz w:val="24"/>
          <w:szCs w:val="24"/>
        </w:rPr>
        <w:t xml:space="preserve"> is relatively large (approximately 1 cm in diameter) allowing for rapid identification and collection of seeds.</w:t>
      </w:r>
      <w:r w:rsidR="00A81725">
        <w:rPr>
          <w:rFonts w:ascii="Times New Roman" w:hAnsi="Times New Roman"/>
          <w:sz w:val="24"/>
          <w:szCs w:val="24"/>
        </w:rPr>
        <w:t xml:space="preserve"> Seed of </w:t>
      </w:r>
      <w:r w:rsidR="00A81725" w:rsidRPr="00A81725">
        <w:rPr>
          <w:rFonts w:ascii="Times New Roman" w:hAnsi="Times New Roman"/>
          <w:i/>
          <w:sz w:val="24"/>
          <w:szCs w:val="24"/>
        </w:rPr>
        <w:t>B. madrite</w:t>
      </w:r>
      <w:r w:rsidR="00A81725">
        <w:rPr>
          <w:rFonts w:ascii="Times New Roman" w:hAnsi="Times New Roman"/>
          <w:i/>
          <w:sz w:val="24"/>
          <w:szCs w:val="24"/>
        </w:rPr>
        <w:t>n</w:t>
      </w:r>
      <w:r w:rsidR="00A81725" w:rsidRPr="00A81725">
        <w:rPr>
          <w:rFonts w:ascii="Times New Roman" w:hAnsi="Times New Roman"/>
          <w:i/>
          <w:sz w:val="24"/>
          <w:szCs w:val="24"/>
        </w:rPr>
        <w:t>sis</w:t>
      </w:r>
      <w:r w:rsidR="00A81725">
        <w:rPr>
          <w:rFonts w:ascii="Times New Roman" w:hAnsi="Times New Roman"/>
          <w:sz w:val="24"/>
          <w:szCs w:val="24"/>
        </w:rPr>
        <w:t xml:space="preserve"> was collected from the seed heads of individual plants following senescence</w:t>
      </w:r>
      <w:ins w:id="137" w:author="zenrunner" w:date="2019-01-15T06:41:00Z">
        <w:r w:rsidR="00BE6559">
          <w:rPr>
            <w:rFonts w:ascii="Times New Roman" w:hAnsi="Times New Roman"/>
            <w:sz w:val="24"/>
            <w:szCs w:val="24"/>
          </w:rPr>
          <w:t xml:space="preserve"> at the same site and near the shrubs</w:t>
        </w:r>
      </w:ins>
      <w:r w:rsidR="00A81725">
        <w:rPr>
          <w:rFonts w:ascii="Times New Roman" w:hAnsi="Times New Roman"/>
          <w:sz w:val="24"/>
          <w:szCs w:val="24"/>
        </w:rPr>
        <w:t>.</w:t>
      </w:r>
      <w:r>
        <w:rPr>
          <w:rFonts w:ascii="Times New Roman" w:hAnsi="Times New Roman"/>
          <w:sz w:val="24"/>
          <w:szCs w:val="24"/>
        </w:rPr>
        <w:t xml:space="preserve"> Any seed that was visible damaged, burst, or underdeveloped were removed from the collections. </w:t>
      </w:r>
      <w:r w:rsidR="00401DC0">
        <w:rPr>
          <w:rFonts w:ascii="Times New Roman" w:hAnsi="Times New Roman"/>
          <w:sz w:val="24"/>
          <w:szCs w:val="24"/>
        </w:rPr>
        <w:t xml:space="preserve">In September 2013, residual dry matter (RDM) was collected within a 20 x 20 cm quadrats placed at 1000 locations throughout the Panoche Hills in a grid-pattern and were spaced 10 m apart from each other. RDM is a measure used by land managers in California to estimate ecosystem productivity and 1 g per quadrat is estimated to be approximately 20 kg of biomass per acre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"author" : [ { "dropping-particle" : "", "family" : "Bartolome", "given" : "James W.", "non-dropping-particle" : "", "parse-names" : false, "suffix" : "" }, { "dropping-particle" : "", "family" : "Frost", "given" : "W.", "non-dropping-particle" : "", "parse-names" : false, "suffix" : "" }, { "dropping-particle" : "", "family" : "McDougald", "given" : "Neil", "non-dropping-particle" : "", "parse-names" : false, "suffix" : "" }, { "dropping-particle" : "", "family" : "Connor", "given" : "Michael", "non-dropping-particle" : "", "parse-names" : false, "suffix" : "" } ], "container-title" : "University of California, Division of Agriculture and Natural Resources", "id" : "ITEM-1", "issued" : { "date-parts" : [ [ "2002" ] ] }, "page" : "1-8", "title" : "California Guidelines for Residual Dry Matter (RDM) Management on Coastal and Foothill Annual Rangelabds", "type" : "article-journal", "volume" : "1" }, "uris" : [ "http://www.mendeley.com/documents/?uuid=d310304d-9091-35e1-ae14-8107d7e0f787" ] } ], "mendeley" : { "formattedCitation" : "(Bartolome et al. 2002)", "plainTextFormattedCitation" : "(Bartolome et al. 2002)", "previouslyFormattedCitation" : "(Bartolome et al. 2002)" }, "properties" : { "noteIndex" : 0 }, "schema" : "https://github.com/citation-style-language/schema/raw/master/csl-citation.json" }</w:instrText>
      </w:r>
      <w:r w:rsidR="001642EB">
        <w:rPr>
          <w:rFonts w:ascii="Times New Roman" w:hAnsi="Times New Roman"/>
          <w:sz w:val="24"/>
          <w:szCs w:val="24"/>
        </w:rPr>
        <w:fldChar w:fldCharType="separate"/>
      </w:r>
      <w:r w:rsidR="00306FBE" w:rsidRPr="00306FBE">
        <w:rPr>
          <w:rFonts w:ascii="Times New Roman" w:hAnsi="Times New Roman"/>
          <w:noProof/>
          <w:sz w:val="24"/>
          <w:szCs w:val="24"/>
        </w:rPr>
        <w:t>(Bartolome et al. 2002)</w:t>
      </w:r>
      <w:r w:rsidR="001642EB">
        <w:rPr>
          <w:rFonts w:ascii="Times New Roman" w:hAnsi="Times New Roman"/>
          <w:sz w:val="24"/>
          <w:szCs w:val="24"/>
        </w:rPr>
        <w:fldChar w:fldCharType="end"/>
      </w:r>
      <w:r w:rsidR="00401DC0">
        <w:rPr>
          <w:rFonts w:ascii="Times New Roman" w:hAnsi="Times New Roman"/>
          <w:sz w:val="24"/>
          <w:szCs w:val="24"/>
        </w:rPr>
        <w:t>.</w:t>
      </w:r>
      <w:r w:rsidR="00887A80">
        <w:rPr>
          <w:rFonts w:ascii="Times New Roman" w:hAnsi="Times New Roman"/>
          <w:sz w:val="24"/>
          <w:szCs w:val="24"/>
        </w:rPr>
        <w:t xml:space="preserve"> RDM is comprised of any remaining biomass at the end of the growing season (typically late summer) and in the San Joaquin Desert is primarily composed of senesced annual plants.</w:t>
      </w:r>
      <w:r w:rsidR="00401DC0">
        <w:rPr>
          <w:rFonts w:ascii="Times New Roman" w:hAnsi="Times New Roman"/>
          <w:sz w:val="24"/>
          <w:szCs w:val="24"/>
        </w:rPr>
        <w:t xml:space="preserve"> </w:t>
      </w:r>
      <w:r w:rsidR="00397184">
        <w:rPr>
          <w:rFonts w:ascii="Times New Roman" w:hAnsi="Times New Roman"/>
          <w:sz w:val="24"/>
          <w:szCs w:val="24"/>
        </w:rPr>
        <w:t>We interpolated the RDM values at each shrub using ordinary krigging in ArcGIS (see method in Filazzola et al. 2017).</w:t>
      </w:r>
      <w:ins w:id="138" w:author="zenrunner" w:date="2019-01-15T06:44:00Z">
        <w:r w:rsidR="00C93566">
          <w:rPr>
            <w:rFonts w:ascii="Times New Roman" w:hAnsi="Times New Roman"/>
            <w:sz w:val="24"/>
            <w:szCs w:val="24"/>
          </w:rPr>
          <w:t xml:space="preserve">  Perfect.</w:t>
        </w:r>
      </w:ins>
    </w:p>
    <w:p w14:paraId="105C3EA6" w14:textId="7C4F657D" w:rsidR="00C93566" w:rsidRDefault="00C93566" w:rsidP="00DD1CEE">
      <w:pPr>
        <w:spacing w:line="480" w:lineRule="auto"/>
        <w:rPr>
          <w:ins w:id="139" w:author="zenrunner" w:date="2019-01-15T06:44:00Z"/>
          <w:rFonts w:ascii="Times New Roman" w:hAnsi="Times New Roman"/>
          <w:sz w:val="24"/>
          <w:szCs w:val="24"/>
        </w:rPr>
      </w:pPr>
      <w:ins w:id="140" w:author="zenrunner" w:date="2019-01-15T06:44:00Z">
        <w:r>
          <w:rPr>
            <w:rFonts w:ascii="Times New Roman" w:hAnsi="Times New Roman"/>
            <w:sz w:val="24"/>
            <w:szCs w:val="24"/>
          </w:rPr>
          <w:t>Quick Qs – is this from another ms – I always try to ensure a bit different – just checking</w:t>
        </w:r>
      </w:ins>
    </w:p>
    <w:p w14:paraId="3F88C08B" w14:textId="1F87CE83" w:rsidR="00C93566" w:rsidRDefault="00C93566" w:rsidP="00DD1CEE">
      <w:pPr>
        <w:spacing w:line="480" w:lineRule="auto"/>
        <w:rPr>
          <w:ins w:id="141" w:author="zenrunner" w:date="2019-01-15T06:45:00Z"/>
          <w:rFonts w:ascii="Times New Roman" w:hAnsi="Times New Roman"/>
          <w:sz w:val="24"/>
          <w:szCs w:val="24"/>
        </w:rPr>
      </w:pPr>
      <w:ins w:id="142" w:author="zenrunner" w:date="2019-01-15T06:44:00Z">
        <w:r>
          <w:rPr>
            <w:rFonts w:ascii="Times New Roman" w:hAnsi="Times New Roman"/>
            <w:sz w:val="24"/>
            <w:szCs w:val="24"/>
          </w:rPr>
          <w:t>How does canopy dec and rdm relate to the current study focus?</w:t>
        </w:r>
        <w:r w:rsidR="00E41984">
          <w:rPr>
            <w:rFonts w:ascii="Times New Roman" w:hAnsi="Times New Roman"/>
            <w:sz w:val="24"/>
            <w:szCs w:val="24"/>
          </w:rPr>
          <w:t xml:space="preserve"> I will wait and see but </w:t>
        </w:r>
      </w:ins>
      <w:ins w:id="143" w:author="zenrunner" w:date="2019-01-15T06:45:00Z">
        <w:r w:rsidR="00E41984">
          <w:rPr>
            <w:rFonts w:ascii="Times New Roman" w:hAnsi="Times New Roman"/>
            <w:sz w:val="24"/>
            <w:szCs w:val="24"/>
          </w:rPr>
          <w:t>wondering</w:t>
        </w:r>
      </w:ins>
      <w:ins w:id="144" w:author="zenrunner" w:date="2019-01-15T06:44:00Z">
        <w:r w:rsidR="00E41984">
          <w:rPr>
            <w:rFonts w:ascii="Times New Roman" w:hAnsi="Times New Roman"/>
            <w:sz w:val="24"/>
            <w:szCs w:val="24"/>
          </w:rPr>
          <w:t xml:space="preserve"> </w:t>
        </w:r>
      </w:ins>
      <w:ins w:id="145" w:author="zenrunner" w:date="2019-01-15T06:45:00Z">
        <w:r w:rsidR="00E41984">
          <w:rPr>
            <w:rFonts w:ascii="Times New Roman" w:hAnsi="Times New Roman"/>
            <w:sz w:val="24"/>
            <w:szCs w:val="24"/>
          </w:rPr>
          <w:t>if needed</w:t>
        </w:r>
      </w:ins>
    </w:p>
    <w:p w14:paraId="0BF9E52B" w14:textId="16B1C56E" w:rsidR="0063344C" w:rsidRDefault="0063344C" w:rsidP="00DD1CEE">
      <w:pPr>
        <w:spacing w:line="480" w:lineRule="auto"/>
        <w:rPr>
          <w:rFonts w:ascii="Times New Roman" w:hAnsi="Times New Roman"/>
          <w:sz w:val="24"/>
          <w:szCs w:val="24"/>
        </w:rPr>
      </w:pPr>
      <w:ins w:id="146" w:author="zenrunner" w:date="2019-01-15T06:45:00Z">
        <w:r>
          <w:rPr>
            <w:rFonts w:ascii="Times New Roman" w:hAnsi="Times New Roman"/>
            <w:sz w:val="24"/>
            <w:szCs w:val="24"/>
          </w:rPr>
          <w:t>Also – this section is called field survey so you mention the landscape association survey between ephedra and brome here in this section too right?</w:t>
        </w:r>
      </w:ins>
    </w:p>
    <w:p w14:paraId="73F620E8" w14:textId="77777777" w:rsidR="00397184" w:rsidRDefault="00397184" w:rsidP="00DD1CEE">
      <w:pPr>
        <w:spacing w:line="480" w:lineRule="auto"/>
        <w:rPr>
          <w:rFonts w:ascii="Times New Roman" w:hAnsi="Times New Roman"/>
          <w:sz w:val="24"/>
          <w:szCs w:val="24"/>
        </w:rPr>
      </w:pPr>
    </w:p>
    <w:p w14:paraId="4459690E" w14:textId="77777777" w:rsidR="00650244" w:rsidRPr="00D03E6E" w:rsidRDefault="00650244" w:rsidP="00DD1CEE">
      <w:pPr>
        <w:spacing w:line="480" w:lineRule="auto"/>
        <w:rPr>
          <w:rFonts w:ascii="Times New Roman" w:hAnsi="Times New Roman"/>
          <w:i/>
          <w:sz w:val="24"/>
          <w:szCs w:val="24"/>
        </w:rPr>
      </w:pPr>
      <w:r w:rsidRPr="00D03E6E">
        <w:rPr>
          <w:rFonts w:ascii="Times New Roman" w:hAnsi="Times New Roman"/>
          <w:i/>
          <w:sz w:val="24"/>
          <w:szCs w:val="24"/>
        </w:rPr>
        <w:t>Greenhouse experiments</w:t>
      </w:r>
    </w:p>
    <w:p w14:paraId="352012D5" w14:textId="60FB51F3" w:rsidR="00650244" w:rsidRDefault="00650244" w:rsidP="00DD1CEE">
      <w:pPr>
        <w:spacing w:line="480" w:lineRule="auto"/>
        <w:rPr>
          <w:rFonts w:ascii="Times New Roman" w:hAnsi="Times New Roman"/>
          <w:sz w:val="24"/>
          <w:szCs w:val="24"/>
        </w:rPr>
      </w:pPr>
      <w:r>
        <w:rPr>
          <w:rFonts w:ascii="Times New Roman" w:hAnsi="Times New Roman"/>
          <w:sz w:val="24"/>
          <w:szCs w:val="24"/>
        </w:rPr>
        <w:lastRenderedPageBreak/>
        <w:t>Two greenhouse experiments were conducted</w:t>
      </w:r>
      <w:ins w:id="147" w:author="zenrunner" w:date="2019-01-15T06:46:00Z">
        <w:r w:rsidR="00521C22">
          <w:rPr>
            <w:rFonts w:ascii="Times New Roman" w:hAnsi="Times New Roman"/>
            <w:sz w:val="24"/>
            <w:szCs w:val="24"/>
          </w:rPr>
          <w:t>. The first?</w:t>
        </w:r>
      </w:ins>
      <w:r>
        <w:rPr>
          <w:rFonts w:ascii="Times New Roman" w:hAnsi="Times New Roman"/>
          <w:sz w:val="24"/>
          <w:szCs w:val="24"/>
        </w:rPr>
        <w:t xml:space="preserve"> </w:t>
      </w:r>
      <w:del w:id="148" w:author="zenrunner" w:date="2019-01-15T06:46:00Z">
        <w:r w:rsidDel="00521C22">
          <w:rPr>
            <w:rFonts w:ascii="Times New Roman" w:hAnsi="Times New Roman"/>
            <w:sz w:val="24"/>
            <w:szCs w:val="24"/>
          </w:rPr>
          <w:delText xml:space="preserve">to </w:delText>
        </w:r>
      </w:del>
      <w:r w:rsidR="0007548B">
        <w:rPr>
          <w:rFonts w:ascii="Times New Roman" w:hAnsi="Times New Roman"/>
          <w:sz w:val="24"/>
          <w:szCs w:val="24"/>
        </w:rPr>
        <w:t>test</w:t>
      </w:r>
      <w:ins w:id="149" w:author="zenrunner" w:date="2019-01-15T06:46:00Z">
        <w:r w:rsidR="00521C22">
          <w:rPr>
            <w:rFonts w:ascii="Times New Roman" w:hAnsi="Times New Roman"/>
            <w:sz w:val="24"/>
            <w:szCs w:val="24"/>
          </w:rPr>
          <w:t>ed</w:t>
        </w:r>
      </w:ins>
      <w:r>
        <w:rPr>
          <w:rFonts w:ascii="Times New Roman" w:hAnsi="Times New Roman"/>
          <w:sz w:val="24"/>
          <w:szCs w:val="24"/>
        </w:rPr>
        <w:t xml:space="preserve"> the optimal substrate and light </w:t>
      </w:r>
      <w:del w:id="150" w:author="zenrunner" w:date="2019-01-15T06:46:00Z">
        <w:r w:rsidDel="00521C22">
          <w:rPr>
            <w:rFonts w:ascii="Times New Roman" w:hAnsi="Times New Roman"/>
            <w:sz w:val="24"/>
            <w:szCs w:val="24"/>
          </w:rPr>
          <w:delText xml:space="preserve">conditions to </w:delText>
        </w:r>
        <w:r w:rsidR="009638BD" w:rsidDel="00521C22">
          <w:rPr>
            <w:rFonts w:ascii="Times New Roman" w:hAnsi="Times New Roman"/>
            <w:sz w:val="24"/>
            <w:szCs w:val="24"/>
          </w:rPr>
          <w:delText>grow</w:delText>
        </w:r>
      </w:del>
      <w:ins w:id="151" w:author="zenrunner" w:date="2019-01-15T06:46:00Z">
        <w:r w:rsidR="00521C22">
          <w:rPr>
            <w:rFonts w:ascii="Times New Roman" w:hAnsi="Times New Roman"/>
            <w:sz w:val="24"/>
            <w:szCs w:val="24"/>
          </w:rPr>
          <w:t>for</w:t>
        </w:r>
      </w:ins>
      <w:r>
        <w:rPr>
          <w:rFonts w:ascii="Times New Roman" w:hAnsi="Times New Roman"/>
          <w:sz w:val="24"/>
          <w:szCs w:val="24"/>
        </w:rPr>
        <w:t xml:space="preserve"> </w:t>
      </w:r>
      <w:r w:rsidRPr="00650244">
        <w:rPr>
          <w:rFonts w:ascii="Times New Roman" w:hAnsi="Times New Roman"/>
          <w:i/>
          <w:sz w:val="24"/>
          <w:szCs w:val="24"/>
        </w:rPr>
        <w:t>E. californica</w:t>
      </w:r>
      <w:r w:rsidR="0007548B">
        <w:rPr>
          <w:rFonts w:ascii="Times New Roman" w:hAnsi="Times New Roman"/>
          <w:sz w:val="24"/>
          <w:szCs w:val="24"/>
        </w:rPr>
        <w:t xml:space="preserve"> without neighbours</w:t>
      </w:r>
      <w:ins w:id="152" w:author="zenrunner" w:date="2019-01-15T06:46:00Z">
        <w:r w:rsidR="00521C22">
          <w:rPr>
            <w:rFonts w:ascii="Times New Roman" w:hAnsi="Times New Roman"/>
            <w:sz w:val="24"/>
            <w:szCs w:val="24"/>
          </w:rPr>
          <w:t>,</w:t>
        </w:r>
      </w:ins>
      <w:r w:rsidR="0007548B">
        <w:rPr>
          <w:rFonts w:ascii="Times New Roman" w:hAnsi="Times New Roman"/>
          <w:sz w:val="24"/>
          <w:szCs w:val="24"/>
        </w:rPr>
        <w:t xml:space="preserve"> and </w:t>
      </w:r>
      <w:ins w:id="153" w:author="zenrunner" w:date="2019-01-15T06:47:00Z">
        <w:r w:rsidR="00521C22">
          <w:rPr>
            <w:rFonts w:ascii="Times New Roman" w:hAnsi="Times New Roman"/>
            <w:sz w:val="24"/>
            <w:szCs w:val="24"/>
          </w:rPr>
          <w:t xml:space="preserve">the second? </w:t>
        </w:r>
      </w:ins>
      <w:del w:id="154" w:author="zenrunner" w:date="2019-01-15T06:47:00Z">
        <w:r w:rsidR="0007548B" w:rsidDel="00521C22">
          <w:rPr>
            <w:rFonts w:ascii="Times New Roman" w:hAnsi="Times New Roman"/>
            <w:sz w:val="24"/>
            <w:szCs w:val="24"/>
          </w:rPr>
          <w:delText xml:space="preserve">to </w:delText>
        </w:r>
      </w:del>
      <w:r w:rsidR="0007548B">
        <w:rPr>
          <w:rFonts w:ascii="Times New Roman" w:hAnsi="Times New Roman"/>
          <w:sz w:val="24"/>
          <w:szCs w:val="24"/>
        </w:rPr>
        <w:t>tes</w:t>
      </w:r>
      <w:del w:id="155" w:author="zenrunner" w:date="2019-01-15T06:47:00Z">
        <w:r w:rsidR="0007548B" w:rsidDel="00521C22">
          <w:rPr>
            <w:rFonts w:ascii="Times New Roman" w:hAnsi="Times New Roman"/>
            <w:sz w:val="24"/>
            <w:szCs w:val="24"/>
          </w:rPr>
          <w:delText>t</w:delText>
        </w:r>
      </w:del>
      <w:ins w:id="156" w:author="zenrunner" w:date="2019-01-15T06:47:00Z">
        <w:r w:rsidR="00521C22">
          <w:rPr>
            <w:rFonts w:ascii="Times New Roman" w:hAnsi="Times New Roman"/>
            <w:sz w:val="24"/>
            <w:szCs w:val="24"/>
          </w:rPr>
          <w:t>ted</w:t>
        </w:r>
      </w:ins>
      <w:r w:rsidR="0007548B">
        <w:rPr>
          <w:rFonts w:ascii="Times New Roman" w:hAnsi="Times New Roman"/>
          <w:sz w:val="24"/>
          <w:szCs w:val="24"/>
        </w:rPr>
        <w:t xml:space="preserve"> the</w:t>
      </w:r>
      <w:r>
        <w:rPr>
          <w:rFonts w:ascii="Times New Roman" w:hAnsi="Times New Roman"/>
          <w:sz w:val="24"/>
          <w:szCs w:val="24"/>
        </w:rPr>
        <w:t xml:space="preserve"> impacts of </w:t>
      </w:r>
      <w:r w:rsidRPr="00650244">
        <w:rPr>
          <w:rFonts w:ascii="Times New Roman" w:hAnsi="Times New Roman"/>
          <w:i/>
          <w:sz w:val="24"/>
          <w:szCs w:val="24"/>
        </w:rPr>
        <w:t>B. madritensis</w:t>
      </w:r>
      <w:r>
        <w:rPr>
          <w:rFonts w:ascii="Times New Roman" w:hAnsi="Times New Roman"/>
          <w:sz w:val="24"/>
          <w:szCs w:val="24"/>
        </w:rPr>
        <w:t xml:space="preserve"> densities on </w:t>
      </w:r>
      <w:r w:rsidRPr="00650244">
        <w:rPr>
          <w:rFonts w:ascii="Times New Roman" w:hAnsi="Times New Roman"/>
          <w:i/>
          <w:sz w:val="24"/>
          <w:szCs w:val="24"/>
        </w:rPr>
        <w:t>E. californica</w:t>
      </w:r>
      <w:r>
        <w:rPr>
          <w:rFonts w:ascii="Times New Roman" w:hAnsi="Times New Roman"/>
          <w:sz w:val="24"/>
          <w:szCs w:val="24"/>
        </w:rPr>
        <w:t xml:space="preserve"> recruitment</w:t>
      </w:r>
      <w:ins w:id="157" w:author="zenrunner" w:date="2019-01-15T06:47:00Z">
        <w:r w:rsidR="00521C22">
          <w:rPr>
            <w:rFonts w:ascii="Times New Roman" w:hAnsi="Times New Roman"/>
            <w:sz w:val="24"/>
            <w:szCs w:val="24"/>
          </w:rPr>
          <w:t xml:space="preserve"> including these abiotic factors?</w:t>
        </w:r>
      </w:ins>
      <w:r>
        <w:rPr>
          <w:rFonts w:ascii="Times New Roman" w:hAnsi="Times New Roman"/>
          <w:sz w:val="24"/>
          <w:szCs w:val="24"/>
        </w:rPr>
        <w:t>.</w:t>
      </w:r>
      <w:r w:rsidR="006B4579">
        <w:rPr>
          <w:rFonts w:ascii="Times New Roman" w:hAnsi="Times New Roman"/>
          <w:sz w:val="24"/>
          <w:szCs w:val="24"/>
        </w:rPr>
        <w:t xml:space="preserve"> Each experiment used </w:t>
      </w:r>
      <w:r w:rsidR="0007548B">
        <w:rPr>
          <w:rFonts w:ascii="Times New Roman" w:hAnsi="Times New Roman"/>
          <w:sz w:val="24"/>
          <w:szCs w:val="24"/>
        </w:rPr>
        <w:t xml:space="preserve">plant pots that were 10 cm in diameter and </w:t>
      </w:r>
      <w:r w:rsidR="00AD5701">
        <w:rPr>
          <w:rFonts w:ascii="Times New Roman" w:hAnsi="Times New Roman"/>
          <w:sz w:val="24"/>
          <w:szCs w:val="24"/>
        </w:rPr>
        <w:t>10</w:t>
      </w:r>
      <w:r w:rsidR="0007548B">
        <w:rPr>
          <w:rFonts w:ascii="Times New Roman" w:hAnsi="Times New Roman"/>
          <w:sz w:val="24"/>
          <w:szCs w:val="24"/>
        </w:rPr>
        <w:t xml:space="preserve"> cm in height.</w:t>
      </w:r>
      <w:r w:rsidR="00B42736">
        <w:rPr>
          <w:rFonts w:ascii="Times New Roman" w:hAnsi="Times New Roman"/>
          <w:sz w:val="24"/>
          <w:szCs w:val="24"/>
        </w:rPr>
        <w:t xml:space="preserve"> In the first experiment, we used 160 pots with f</w:t>
      </w:r>
      <w:r w:rsidR="00A964F3">
        <w:rPr>
          <w:rFonts w:ascii="Times New Roman" w:hAnsi="Times New Roman"/>
          <w:sz w:val="24"/>
          <w:szCs w:val="24"/>
        </w:rPr>
        <w:t>ive different</w:t>
      </w:r>
      <w:r w:rsidR="0007548B">
        <w:rPr>
          <w:rFonts w:ascii="Times New Roman" w:hAnsi="Times New Roman"/>
          <w:sz w:val="24"/>
          <w:szCs w:val="24"/>
        </w:rPr>
        <w:t xml:space="preserve"> soil</w:t>
      </w:r>
      <w:r w:rsidR="00A964F3">
        <w:rPr>
          <w:rFonts w:ascii="Times New Roman" w:hAnsi="Times New Roman"/>
          <w:sz w:val="24"/>
          <w:szCs w:val="24"/>
        </w:rPr>
        <w:t xml:space="preserve"> substrates based on percentage of sand</w:t>
      </w:r>
      <w:r w:rsidR="00B42736">
        <w:rPr>
          <w:rFonts w:ascii="Times New Roman" w:hAnsi="Times New Roman"/>
          <w:sz w:val="24"/>
          <w:szCs w:val="24"/>
        </w:rPr>
        <w:t xml:space="preserve"> content</w:t>
      </w:r>
      <w:r w:rsidR="00A964F3">
        <w:rPr>
          <w:rFonts w:ascii="Times New Roman" w:hAnsi="Times New Roman"/>
          <w:sz w:val="24"/>
          <w:szCs w:val="24"/>
        </w:rPr>
        <w:t>: 0%, 25%, 50%, 75%, and 100%.</w:t>
      </w:r>
      <w:r w:rsidR="0007548B">
        <w:rPr>
          <w:rFonts w:ascii="Times New Roman" w:hAnsi="Times New Roman"/>
          <w:sz w:val="24"/>
          <w:szCs w:val="24"/>
        </w:rPr>
        <w:t xml:space="preserve"> </w:t>
      </w:r>
      <w:r w:rsidR="00AD5701">
        <w:rPr>
          <w:rFonts w:ascii="Times New Roman" w:hAnsi="Times New Roman"/>
          <w:sz w:val="24"/>
          <w:szCs w:val="24"/>
        </w:rPr>
        <w:t xml:space="preserve">The sand that was used was Quikrete ® </w:t>
      </w:r>
      <w:r w:rsidR="007044DF">
        <w:rPr>
          <w:rFonts w:ascii="Times New Roman" w:hAnsi="Times New Roman"/>
          <w:sz w:val="24"/>
          <w:szCs w:val="24"/>
        </w:rPr>
        <w:t>P</w:t>
      </w:r>
      <w:r w:rsidR="00AD5701">
        <w:rPr>
          <w:rFonts w:ascii="Times New Roman" w:hAnsi="Times New Roman"/>
          <w:sz w:val="24"/>
          <w:szCs w:val="24"/>
        </w:rPr>
        <w:t xml:space="preserve">lay </w:t>
      </w:r>
      <w:r w:rsidR="007044DF">
        <w:rPr>
          <w:rFonts w:ascii="Times New Roman" w:hAnsi="Times New Roman"/>
          <w:sz w:val="24"/>
          <w:szCs w:val="24"/>
        </w:rPr>
        <w:t>S</w:t>
      </w:r>
      <w:r w:rsidR="00AD5701">
        <w:rPr>
          <w:rFonts w:ascii="Times New Roman" w:hAnsi="Times New Roman"/>
          <w:sz w:val="24"/>
          <w:szCs w:val="24"/>
        </w:rPr>
        <w:t>and (</w:t>
      </w:r>
      <w:r w:rsidR="00AD5701" w:rsidRPr="00AD5701">
        <w:rPr>
          <w:rFonts w:ascii="Times New Roman" w:hAnsi="Times New Roman"/>
          <w:sz w:val="24"/>
          <w:szCs w:val="24"/>
        </w:rPr>
        <w:t>https://www.quikrete.com/</w:t>
      </w:r>
      <w:r w:rsidR="00AD5701">
        <w:rPr>
          <w:rFonts w:ascii="Times New Roman" w:hAnsi="Times New Roman"/>
          <w:sz w:val="24"/>
          <w:szCs w:val="24"/>
        </w:rPr>
        <w:t xml:space="preserve">) and </w:t>
      </w:r>
      <w:r w:rsidR="007044DF">
        <w:rPr>
          <w:rFonts w:ascii="Times New Roman" w:hAnsi="Times New Roman"/>
          <w:sz w:val="24"/>
          <w:szCs w:val="24"/>
        </w:rPr>
        <w:t>t</w:t>
      </w:r>
      <w:r w:rsidR="0007548B">
        <w:rPr>
          <w:rFonts w:ascii="Times New Roman" w:hAnsi="Times New Roman"/>
          <w:sz w:val="24"/>
          <w:szCs w:val="24"/>
        </w:rPr>
        <w:t xml:space="preserve">he </w:t>
      </w:r>
      <w:r w:rsidR="00AD5701">
        <w:rPr>
          <w:rFonts w:ascii="Times New Roman" w:hAnsi="Times New Roman"/>
          <w:sz w:val="24"/>
          <w:szCs w:val="24"/>
        </w:rPr>
        <w:t>soil</w:t>
      </w:r>
      <w:r w:rsidR="0007548B">
        <w:rPr>
          <w:rFonts w:ascii="Times New Roman" w:hAnsi="Times New Roman"/>
          <w:sz w:val="24"/>
          <w:szCs w:val="24"/>
        </w:rPr>
        <w:t xml:space="preserve"> that used was collected from the Panoche Hills in May 2013 by sieving the </w:t>
      </w:r>
      <w:r w:rsidR="007044DF">
        <w:rPr>
          <w:rFonts w:ascii="Times New Roman" w:hAnsi="Times New Roman"/>
          <w:sz w:val="24"/>
          <w:szCs w:val="24"/>
        </w:rPr>
        <w:t>ground samples</w:t>
      </w:r>
      <w:r w:rsidR="0007548B">
        <w:rPr>
          <w:rFonts w:ascii="Times New Roman" w:hAnsi="Times New Roman"/>
          <w:sz w:val="24"/>
          <w:szCs w:val="24"/>
        </w:rPr>
        <w:t xml:space="preserve"> using a 0.</w:t>
      </w:r>
      <w:r w:rsidR="00AD5701">
        <w:rPr>
          <w:rFonts w:ascii="Times New Roman" w:hAnsi="Times New Roman"/>
          <w:sz w:val="24"/>
          <w:szCs w:val="24"/>
        </w:rPr>
        <w:t>125</w:t>
      </w:r>
      <w:r w:rsidR="0007548B">
        <w:rPr>
          <w:rFonts w:ascii="Times New Roman" w:hAnsi="Times New Roman"/>
          <w:sz w:val="24"/>
          <w:szCs w:val="24"/>
        </w:rPr>
        <w:t xml:space="preserve"> mm sieve.</w:t>
      </w:r>
      <w:r w:rsidR="00A964F3">
        <w:rPr>
          <w:rFonts w:ascii="Times New Roman" w:hAnsi="Times New Roman"/>
          <w:sz w:val="24"/>
          <w:szCs w:val="24"/>
        </w:rPr>
        <w:t xml:space="preserve"> </w:t>
      </w:r>
      <w:r w:rsidR="007044DF">
        <w:rPr>
          <w:rFonts w:ascii="Times New Roman" w:hAnsi="Times New Roman"/>
          <w:sz w:val="24"/>
          <w:szCs w:val="24"/>
        </w:rPr>
        <w:t xml:space="preserve">All mixtures </w:t>
      </w:r>
      <w:r w:rsidR="00C00BA3">
        <w:rPr>
          <w:rFonts w:ascii="Times New Roman" w:hAnsi="Times New Roman"/>
          <w:sz w:val="24"/>
          <w:szCs w:val="24"/>
        </w:rPr>
        <w:t xml:space="preserve">included a </w:t>
      </w:r>
      <w:r w:rsidR="007044DF">
        <w:rPr>
          <w:rFonts w:ascii="Times New Roman" w:hAnsi="Times New Roman"/>
          <w:sz w:val="24"/>
          <w:szCs w:val="24"/>
        </w:rPr>
        <w:t>5% perlite component.</w:t>
      </w:r>
      <w:r w:rsidR="00A964F3">
        <w:rPr>
          <w:rFonts w:ascii="Times New Roman" w:hAnsi="Times New Roman"/>
          <w:sz w:val="24"/>
          <w:szCs w:val="24"/>
        </w:rPr>
        <w:t xml:space="preserve"> </w:t>
      </w:r>
      <w:r w:rsidR="0007548B">
        <w:rPr>
          <w:rFonts w:ascii="Times New Roman" w:hAnsi="Times New Roman"/>
          <w:sz w:val="24"/>
          <w:szCs w:val="24"/>
        </w:rPr>
        <w:t>Half of the total pots were also placed in a shade treatment</w:t>
      </w:r>
      <w:r w:rsidR="00EE4AB6">
        <w:rPr>
          <w:rFonts w:ascii="Times New Roman" w:hAnsi="Times New Roman"/>
          <w:sz w:val="24"/>
          <w:szCs w:val="24"/>
        </w:rPr>
        <w:t xml:space="preserve"> generated via </w:t>
      </w:r>
      <w:ins w:id="158" w:author="zenrunner" w:date="2019-01-15T06:47:00Z">
        <w:r w:rsidR="00827735">
          <w:rPr>
            <w:rFonts w:ascii="Times New Roman" w:hAnsi="Times New Roman"/>
            <w:sz w:val="24"/>
            <w:szCs w:val="24"/>
          </w:rPr>
          <w:t xml:space="preserve">100%? </w:t>
        </w:r>
      </w:ins>
      <w:r w:rsidR="00EE4AB6">
        <w:rPr>
          <w:rFonts w:ascii="Times New Roman" w:hAnsi="Times New Roman"/>
          <w:sz w:val="24"/>
          <w:szCs w:val="24"/>
        </w:rPr>
        <w:t>shade cloth</w:t>
      </w:r>
      <w:ins w:id="159" w:author="zenrunner" w:date="2019-01-15T06:47:00Z">
        <w:r w:rsidR="00827735">
          <w:rPr>
            <w:rFonts w:ascii="Times New Roman" w:hAnsi="Times New Roman"/>
            <w:sz w:val="24"/>
            <w:szCs w:val="24"/>
          </w:rPr>
          <w:t xml:space="preserve"> (they come in different permeabilities so list what you used here)</w:t>
        </w:r>
      </w:ins>
      <w:r w:rsidR="0007548B">
        <w:rPr>
          <w:rFonts w:ascii="Times New Roman" w:hAnsi="Times New Roman"/>
          <w:sz w:val="24"/>
          <w:szCs w:val="24"/>
        </w:rPr>
        <w:t>. On November 20</w:t>
      </w:r>
      <w:r w:rsidR="0007548B" w:rsidRPr="0007548B">
        <w:rPr>
          <w:rFonts w:ascii="Times New Roman" w:hAnsi="Times New Roman"/>
          <w:sz w:val="24"/>
          <w:szCs w:val="24"/>
          <w:vertAlign w:val="superscript"/>
        </w:rPr>
        <w:t>th</w:t>
      </w:r>
      <w:r w:rsidR="0007548B">
        <w:rPr>
          <w:rFonts w:ascii="Times New Roman" w:hAnsi="Times New Roman"/>
          <w:sz w:val="24"/>
          <w:szCs w:val="24"/>
        </w:rPr>
        <w:t xml:space="preserve"> of 2014, three seeds of </w:t>
      </w:r>
      <w:r w:rsidR="0007548B" w:rsidRPr="0007548B">
        <w:rPr>
          <w:rFonts w:ascii="Times New Roman" w:hAnsi="Times New Roman"/>
          <w:i/>
          <w:sz w:val="24"/>
          <w:szCs w:val="24"/>
        </w:rPr>
        <w:t>E. californica</w:t>
      </w:r>
      <w:r w:rsidR="0007548B">
        <w:rPr>
          <w:rFonts w:ascii="Times New Roman" w:hAnsi="Times New Roman"/>
          <w:sz w:val="24"/>
          <w:szCs w:val="24"/>
        </w:rPr>
        <w:t xml:space="preserve"> were placed in each pot and water immediately. Surveys were conducted every week</w:t>
      </w:r>
      <w:r w:rsidR="00275F30">
        <w:rPr>
          <w:rFonts w:ascii="Times New Roman" w:hAnsi="Times New Roman"/>
          <w:sz w:val="24"/>
          <w:szCs w:val="24"/>
        </w:rPr>
        <w:t xml:space="preserve"> and watered every other day</w:t>
      </w:r>
      <w:r w:rsidR="0007548B">
        <w:rPr>
          <w:rFonts w:ascii="Times New Roman" w:hAnsi="Times New Roman"/>
          <w:sz w:val="24"/>
          <w:szCs w:val="24"/>
        </w:rPr>
        <w:t xml:space="preserve"> until February 25</w:t>
      </w:r>
      <w:r w:rsidR="0007548B" w:rsidRPr="0007548B">
        <w:rPr>
          <w:rFonts w:ascii="Times New Roman" w:hAnsi="Times New Roman"/>
          <w:sz w:val="24"/>
          <w:szCs w:val="24"/>
          <w:vertAlign w:val="superscript"/>
        </w:rPr>
        <w:t>th</w:t>
      </w:r>
      <w:r w:rsidR="0007548B">
        <w:rPr>
          <w:rFonts w:ascii="Times New Roman" w:hAnsi="Times New Roman"/>
          <w:sz w:val="24"/>
          <w:szCs w:val="24"/>
        </w:rPr>
        <w:t xml:space="preserve"> 2015.</w:t>
      </w:r>
      <w:r w:rsidR="008B79E6">
        <w:rPr>
          <w:rFonts w:ascii="Times New Roman" w:hAnsi="Times New Roman"/>
          <w:sz w:val="24"/>
          <w:szCs w:val="24"/>
        </w:rPr>
        <w:t xml:space="preserve"> Surveys measured the number of emerged plants and their survival from the previous survey</w:t>
      </w:r>
      <w:ins w:id="160" w:author="zenrunner" w:date="2019-01-15T06:48:00Z">
        <w:r w:rsidR="007F3466">
          <w:rPr>
            <w:rFonts w:ascii="Times New Roman" w:hAnsi="Times New Roman"/>
            <w:sz w:val="24"/>
            <w:szCs w:val="24"/>
          </w:rPr>
          <w:t xml:space="preserve"> – hmm and from number of seeds added?</w:t>
        </w:r>
        <w:r w:rsidR="00ED12D2">
          <w:rPr>
            <w:rFonts w:ascii="Times New Roman" w:hAnsi="Times New Roman"/>
            <w:sz w:val="24"/>
            <w:szCs w:val="24"/>
          </w:rPr>
          <w:t xml:space="preserve"> Ie 3?</w:t>
        </w:r>
      </w:ins>
      <w:r w:rsidR="008B79E6">
        <w:rPr>
          <w:rFonts w:ascii="Times New Roman" w:hAnsi="Times New Roman"/>
          <w:sz w:val="24"/>
          <w:szCs w:val="24"/>
        </w:rPr>
        <w:t>.</w:t>
      </w:r>
      <w:r w:rsidR="00947A26">
        <w:rPr>
          <w:rFonts w:ascii="Times New Roman" w:hAnsi="Times New Roman"/>
          <w:sz w:val="24"/>
          <w:szCs w:val="24"/>
        </w:rPr>
        <w:t xml:space="preserve"> After 14 weeks, all above-ground biomass was harvest</w:t>
      </w:r>
      <w:r w:rsidR="0004029B">
        <w:rPr>
          <w:rFonts w:ascii="Times New Roman" w:hAnsi="Times New Roman"/>
          <w:sz w:val="24"/>
          <w:szCs w:val="24"/>
        </w:rPr>
        <w:t>ed</w:t>
      </w:r>
      <w:r w:rsidR="00947A26">
        <w:rPr>
          <w:rFonts w:ascii="Times New Roman" w:hAnsi="Times New Roman"/>
          <w:sz w:val="24"/>
          <w:szCs w:val="24"/>
        </w:rPr>
        <w:t>, oven-dried at 85°C for 3 days, and weighed</w:t>
      </w:r>
      <w:r w:rsidR="00CE2BED">
        <w:rPr>
          <w:rFonts w:ascii="Times New Roman" w:hAnsi="Times New Roman"/>
          <w:sz w:val="24"/>
          <w:szCs w:val="24"/>
        </w:rPr>
        <w:t xml:space="preserve"> to t</w:t>
      </w:r>
      <w:r w:rsidR="00760885">
        <w:rPr>
          <w:rFonts w:ascii="Times New Roman" w:hAnsi="Times New Roman"/>
          <w:sz w:val="24"/>
          <w:szCs w:val="24"/>
        </w:rPr>
        <w:t xml:space="preserve">he nearest milligram. </w:t>
      </w:r>
    </w:p>
    <w:p w14:paraId="2A7F3991" w14:textId="04BFB387" w:rsidR="009638BD" w:rsidRDefault="009638BD" w:rsidP="00DD1CEE">
      <w:pPr>
        <w:spacing w:line="480" w:lineRule="auto"/>
        <w:rPr>
          <w:rFonts w:ascii="Times New Roman" w:hAnsi="Times New Roman"/>
          <w:sz w:val="24"/>
          <w:szCs w:val="24"/>
        </w:rPr>
      </w:pPr>
      <w:r>
        <w:rPr>
          <w:rFonts w:ascii="Times New Roman" w:hAnsi="Times New Roman"/>
          <w:sz w:val="24"/>
          <w:szCs w:val="24"/>
        </w:rPr>
        <w:t xml:space="preserve">In the second experiment, </w:t>
      </w:r>
      <w:r w:rsidR="008A162C">
        <w:rPr>
          <w:rFonts w:ascii="Times New Roman" w:hAnsi="Times New Roman"/>
          <w:sz w:val="24"/>
          <w:szCs w:val="24"/>
        </w:rPr>
        <w:t xml:space="preserve">we </w:t>
      </w:r>
      <w:r w:rsidR="006B4579">
        <w:rPr>
          <w:rFonts w:ascii="Times New Roman" w:hAnsi="Times New Roman"/>
          <w:sz w:val="24"/>
          <w:szCs w:val="24"/>
        </w:rPr>
        <w:t xml:space="preserve">used 700 plant pots </w:t>
      </w:r>
      <w:r w:rsidR="00B42736">
        <w:rPr>
          <w:rFonts w:ascii="Times New Roman" w:hAnsi="Times New Roman"/>
          <w:sz w:val="24"/>
          <w:szCs w:val="24"/>
        </w:rPr>
        <w:t xml:space="preserve">with five different densities of </w:t>
      </w:r>
      <w:r w:rsidR="00B42736" w:rsidRPr="00B42736">
        <w:rPr>
          <w:rFonts w:ascii="Times New Roman" w:hAnsi="Times New Roman"/>
          <w:i/>
          <w:sz w:val="24"/>
          <w:szCs w:val="24"/>
        </w:rPr>
        <w:t>B. madritensis</w:t>
      </w:r>
      <w:r w:rsidR="00B42736">
        <w:rPr>
          <w:rFonts w:ascii="Times New Roman" w:hAnsi="Times New Roman"/>
          <w:sz w:val="24"/>
          <w:szCs w:val="24"/>
        </w:rPr>
        <w:t xml:space="preserve"> seeds: 0, 2, 5, 10, &amp; 20. We </w:t>
      </w:r>
      <w:ins w:id="161" w:author="zenrunner" w:date="2019-01-15T06:49:00Z">
        <w:r w:rsidR="00ED689A">
          <w:rPr>
            <w:rFonts w:ascii="Times New Roman" w:hAnsi="Times New Roman"/>
            <w:sz w:val="24"/>
            <w:szCs w:val="24"/>
          </w:rPr>
          <w:t xml:space="preserve">also </w:t>
        </w:r>
      </w:ins>
      <w:del w:id="162" w:author="zenrunner" w:date="2019-01-15T06:49:00Z">
        <w:r w:rsidR="00B42736" w:rsidDel="00ED689A">
          <w:rPr>
            <w:rFonts w:ascii="Times New Roman" w:hAnsi="Times New Roman"/>
            <w:sz w:val="24"/>
            <w:szCs w:val="24"/>
          </w:rPr>
          <w:delText xml:space="preserve">tested </w:delText>
        </w:r>
      </w:del>
      <w:ins w:id="163" w:author="zenrunner" w:date="2019-01-15T06:50:00Z">
        <w:r w:rsidR="00ED0E9E">
          <w:rPr>
            <w:rFonts w:ascii="Times New Roman" w:hAnsi="Times New Roman"/>
            <w:sz w:val="24"/>
            <w:szCs w:val="24"/>
          </w:rPr>
          <w:t>tested</w:t>
        </w:r>
      </w:ins>
      <w:ins w:id="164" w:author="zenrunner" w:date="2019-01-15T06:49:00Z">
        <w:r w:rsidR="00ED689A">
          <w:rPr>
            <w:rFonts w:ascii="Times New Roman" w:hAnsi="Times New Roman"/>
            <w:sz w:val="24"/>
            <w:szCs w:val="24"/>
          </w:rPr>
          <w:t xml:space="preserve"> abiotic </w:t>
        </w:r>
        <w:r w:rsidR="00CB750C">
          <w:rPr>
            <w:rFonts w:ascii="Times New Roman" w:hAnsi="Times New Roman"/>
            <w:sz w:val="24"/>
            <w:szCs w:val="24"/>
          </w:rPr>
          <w:t>f</w:t>
        </w:r>
      </w:ins>
      <w:del w:id="165" w:author="zenrunner" w:date="2019-01-15T06:49:00Z">
        <w:r w:rsidR="00B42736" w:rsidDel="00ED689A">
          <w:rPr>
            <w:rFonts w:ascii="Times New Roman" w:hAnsi="Times New Roman"/>
            <w:sz w:val="24"/>
            <w:szCs w:val="24"/>
          </w:rPr>
          <w:delText>f</w:delText>
        </w:r>
      </w:del>
      <w:r w:rsidR="00B42736">
        <w:rPr>
          <w:rFonts w:ascii="Times New Roman" w:hAnsi="Times New Roman"/>
          <w:sz w:val="24"/>
          <w:szCs w:val="24"/>
        </w:rPr>
        <w:t xml:space="preserve">actors that may limit the growth of </w:t>
      </w:r>
      <w:r w:rsidR="00B42736" w:rsidRPr="00B42736">
        <w:rPr>
          <w:rFonts w:ascii="Times New Roman" w:hAnsi="Times New Roman"/>
          <w:i/>
          <w:sz w:val="24"/>
          <w:szCs w:val="24"/>
        </w:rPr>
        <w:t xml:space="preserve">E. californica </w:t>
      </w:r>
      <w:r w:rsidR="00B42736">
        <w:rPr>
          <w:rFonts w:ascii="Times New Roman" w:hAnsi="Times New Roman"/>
          <w:sz w:val="24"/>
          <w:szCs w:val="24"/>
        </w:rPr>
        <w:t xml:space="preserve">by using modifications </w:t>
      </w:r>
      <w:r w:rsidR="00F2337D">
        <w:rPr>
          <w:rFonts w:ascii="Times New Roman" w:hAnsi="Times New Roman"/>
          <w:sz w:val="24"/>
          <w:szCs w:val="24"/>
        </w:rPr>
        <w:t>on</w:t>
      </w:r>
      <w:r w:rsidR="00B42736">
        <w:rPr>
          <w:rFonts w:ascii="Times New Roman" w:hAnsi="Times New Roman"/>
          <w:sz w:val="24"/>
          <w:szCs w:val="24"/>
        </w:rPr>
        <w:t xml:space="preserve"> the control </w:t>
      </w:r>
      <w:r w:rsidR="00F2337D">
        <w:rPr>
          <w:rFonts w:ascii="Times New Roman" w:hAnsi="Times New Roman"/>
          <w:sz w:val="24"/>
          <w:szCs w:val="24"/>
        </w:rPr>
        <w:t>conditions</w:t>
      </w:r>
      <w:r w:rsidR="00B42736">
        <w:rPr>
          <w:rFonts w:ascii="Times New Roman" w:hAnsi="Times New Roman"/>
          <w:sz w:val="24"/>
          <w:szCs w:val="24"/>
        </w:rPr>
        <w:t xml:space="preserve"> </w:t>
      </w:r>
      <w:del w:id="166" w:author="zenrunner" w:date="2019-01-15T06:49:00Z">
        <w:r w:rsidR="00B42736" w:rsidDel="00675B9D">
          <w:rPr>
            <w:rFonts w:ascii="Times New Roman" w:hAnsi="Times New Roman"/>
            <w:sz w:val="24"/>
            <w:szCs w:val="24"/>
          </w:rPr>
          <w:delText xml:space="preserve">determined </w:delText>
        </w:r>
        <w:r w:rsidR="00F2337D" w:rsidDel="00675B9D">
          <w:rPr>
            <w:rFonts w:ascii="Times New Roman" w:hAnsi="Times New Roman"/>
            <w:sz w:val="24"/>
            <w:szCs w:val="24"/>
          </w:rPr>
          <w:delText>from experiment 1</w:delText>
        </w:r>
      </w:del>
      <w:ins w:id="167" w:author="zenrunner" w:date="2019-01-15T06:49:00Z">
        <w:r w:rsidR="00675B9D">
          <w:rPr>
            <w:rFonts w:ascii="Times New Roman" w:hAnsi="Times New Roman"/>
            <w:sz w:val="24"/>
            <w:szCs w:val="24"/>
          </w:rPr>
          <w:t>tested in the first greenhouse trial</w:t>
        </w:r>
      </w:ins>
      <w:r w:rsidR="003D3AEA">
        <w:rPr>
          <w:rFonts w:ascii="Times New Roman" w:hAnsi="Times New Roman"/>
          <w:sz w:val="24"/>
          <w:szCs w:val="24"/>
        </w:rPr>
        <w:t xml:space="preserve">. The </w:t>
      </w:r>
      <w:ins w:id="168" w:author="zenrunner" w:date="2019-01-15T06:50:00Z">
        <w:r w:rsidR="00ED0E9E">
          <w:rPr>
            <w:rFonts w:ascii="Times New Roman" w:hAnsi="Times New Roman"/>
            <w:sz w:val="24"/>
            <w:szCs w:val="24"/>
          </w:rPr>
          <w:t xml:space="preserve">optimal and thus control </w:t>
        </w:r>
      </w:ins>
      <w:del w:id="169" w:author="zenrunner" w:date="2019-01-15T06:50:00Z">
        <w:r w:rsidR="003D3AEA" w:rsidDel="00ED0E9E">
          <w:rPr>
            <w:rFonts w:ascii="Times New Roman" w:hAnsi="Times New Roman"/>
            <w:sz w:val="24"/>
            <w:szCs w:val="24"/>
          </w:rPr>
          <w:delText xml:space="preserve">control </w:delText>
        </w:r>
      </w:del>
      <w:r w:rsidR="003D3AEA">
        <w:rPr>
          <w:rFonts w:ascii="Times New Roman" w:hAnsi="Times New Roman"/>
          <w:sz w:val="24"/>
          <w:szCs w:val="24"/>
        </w:rPr>
        <w:t xml:space="preserve">conditions </w:t>
      </w:r>
      <w:ins w:id="170" w:author="zenrunner" w:date="2019-01-15T06:50:00Z">
        <w:r w:rsidR="00ED0E9E">
          <w:rPr>
            <w:rFonts w:ascii="Times New Roman" w:hAnsi="Times New Roman"/>
            <w:sz w:val="24"/>
            <w:szCs w:val="24"/>
          </w:rPr>
          <w:t xml:space="preserve">(i.e. no limitations) </w:t>
        </w:r>
      </w:ins>
      <w:r w:rsidR="003D3AEA">
        <w:rPr>
          <w:rFonts w:ascii="Times New Roman" w:hAnsi="Times New Roman"/>
          <w:sz w:val="24"/>
          <w:szCs w:val="24"/>
        </w:rPr>
        <w:t>were</w:t>
      </w:r>
      <w:r w:rsidR="00F2337D">
        <w:rPr>
          <w:rFonts w:ascii="Times New Roman" w:hAnsi="Times New Roman"/>
          <w:sz w:val="24"/>
          <w:szCs w:val="24"/>
        </w:rPr>
        <w:t xml:space="preserve"> full light, moderate water (10 mL / day), unclipped, and soil substrate that is 50% sand, 45% topsoil, and 5% perlite. </w:t>
      </w:r>
      <w:r w:rsidR="003D3AEA">
        <w:rPr>
          <w:rFonts w:ascii="Times New Roman" w:hAnsi="Times New Roman"/>
          <w:sz w:val="24"/>
          <w:szCs w:val="24"/>
        </w:rPr>
        <w:t xml:space="preserve">The six different treatments that were </w:t>
      </w:r>
      <w:del w:id="171" w:author="zenrunner" w:date="2019-01-15T06:59:00Z">
        <w:r w:rsidR="003D3AEA" w:rsidDel="00AC6D77">
          <w:rPr>
            <w:rFonts w:ascii="Times New Roman" w:hAnsi="Times New Roman"/>
            <w:sz w:val="24"/>
            <w:szCs w:val="24"/>
          </w:rPr>
          <w:delText xml:space="preserve">used included </w:delText>
        </w:r>
      </w:del>
      <w:r w:rsidR="003D3AEA">
        <w:rPr>
          <w:rFonts w:ascii="Times New Roman" w:hAnsi="Times New Roman"/>
          <w:sz w:val="24"/>
          <w:szCs w:val="24"/>
        </w:rPr>
        <w:t xml:space="preserve">low water (5 mL / day), high water (20 mL / day), partial shade, full shade, </w:t>
      </w:r>
      <w:r w:rsidR="00760885" w:rsidRPr="00760885">
        <w:rPr>
          <w:rFonts w:ascii="Times New Roman" w:hAnsi="Times New Roman"/>
          <w:i/>
          <w:sz w:val="24"/>
          <w:szCs w:val="24"/>
        </w:rPr>
        <w:t>E. californica</w:t>
      </w:r>
      <w:r w:rsidR="00760885">
        <w:rPr>
          <w:rFonts w:ascii="Times New Roman" w:hAnsi="Times New Roman"/>
          <w:sz w:val="24"/>
          <w:szCs w:val="24"/>
        </w:rPr>
        <w:t xml:space="preserve"> </w:t>
      </w:r>
      <w:r w:rsidR="003D3AEA">
        <w:rPr>
          <w:rFonts w:ascii="Times New Roman" w:hAnsi="Times New Roman"/>
          <w:sz w:val="24"/>
          <w:szCs w:val="24"/>
        </w:rPr>
        <w:t>clipped once, and clipped twice</w:t>
      </w:r>
      <w:ins w:id="172" w:author="zenrunner" w:date="2019-01-15T06:59:00Z">
        <w:r w:rsidR="00AC6D77">
          <w:rPr>
            <w:rFonts w:ascii="Times New Roman" w:hAnsi="Times New Roman"/>
            <w:sz w:val="24"/>
            <w:szCs w:val="24"/>
          </w:rPr>
          <w:t xml:space="preserve"> orthogonally?</w:t>
        </w:r>
      </w:ins>
      <w:r w:rsidR="003D3AEA">
        <w:rPr>
          <w:rFonts w:ascii="Times New Roman" w:hAnsi="Times New Roman"/>
          <w:sz w:val="24"/>
          <w:szCs w:val="24"/>
        </w:rPr>
        <w:t xml:space="preserve">. Each </w:t>
      </w:r>
      <w:r w:rsidR="003D3AEA" w:rsidRPr="00B42736">
        <w:rPr>
          <w:rFonts w:ascii="Times New Roman" w:hAnsi="Times New Roman"/>
          <w:i/>
          <w:sz w:val="24"/>
          <w:szCs w:val="24"/>
        </w:rPr>
        <w:t>B. madritensis</w:t>
      </w:r>
      <w:r w:rsidR="003D3AEA">
        <w:rPr>
          <w:rFonts w:ascii="Times New Roman" w:hAnsi="Times New Roman"/>
          <w:i/>
          <w:sz w:val="24"/>
          <w:szCs w:val="24"/>
        </w:rPr>
        <w:t xml:space="preserve"> </w:t>
      </w:r>
      <w:r w:rsidR="003D3AEA">
        <w:rPr>
          <w:rFonts w:ascii="Times New Roman" w:hAnsi="Times New Roman"/>
          <w:sz w:val="24"/>
          <w:szCs w:val="24"/>
        </w:rPr>
        <w:t>density level had 20 replicates and thus there were 100 pots used in each treatment.</w:t>
      </w:r>
      <w:ins w:id="173" w:author="zenrunner" w:date="2019-01-15T07:00:00Z">
        <w:r w:rsidR="00F34AE3">
          <w:rPr>
            <w:rFonts w:ascii="Times New Roman" w:hAnsi="Times New Roman"/>
            <w:sz w:val="24"/>
            <w:szCs w:val="24"/>
          </w:rPr>
          <w:t xml:space="preserve"> Tiny bit unclear if all </w:t>
        </w:r>
        <w:r w:rsidR="00F34AE3">
          <w:rPr>
            <w:rFonts w:ascii="Times New Roman" w:hAnsi="Times New Roman"/>
            <w:sz w:val="24"/>
            <w:szCs w:val="24"/>
          </w:rPr>
          <w:lastRenderedPageBreak/>
          <w:t>levels crossed by others – maybe state directly</w:t>
        </w:r>
      </w:ins>
      <w:r w:rsidR="003D3AEA">
        <w:rPr>
          <w:rFonts w:ascii="Times New Roman" w:hAnsi="Times New Roman"/>
          <w:sz w:val="24"/>
          <w:szCs w:val="24"/>
        </w:rPr>
        <w:t xml:space="preserve"> The location of each pot was randomized within each treatment</w:t>
      </w:r>
      <w:ins w:id="174" w:author="zenrunner" w:date="2019-01-15T07:00:00Z">
        <w:r w:rsidR="000E1DF5">
          <w:rPr>
            <w:rFonts w:ascii="Times New Roman" w:hAnsi="Times New Roman"/>
            <w:sz w:val="24"/>
            <w:szCs w:val="24"/>
          </w:rPr>
          <w:t>,</w:t>
        </w:r>
      </w:ins>
      <w:r w:rsidR="003D3AEA">
        <w:rPr>
          <w:rFonts w:ascii="Times New Roman" w:hAnsi="Times New Roman"/>
          <w:sz w:val="24"/>
          <w:szCs w:val="24"/>
        </w:rPr>
        <w:t xml:space="preserve"> and a single </w:t>
      </w:r>
      <w:r w:rsidR="003D3AEA" w:rsidRPr="003D3AEA">
        <w:rPr>
          <w:rFonts w:ascii="Times New Roman" w:hAnsi="Times New Roman"/>
          <w:i/>
          <w:sz w:val="24"/>
          <w:szCs w:val="24"/>
        </w:rPr>
        <w:t>E. californica</w:t>
      </w:r>
      <w:r w:rsidR="003D3AEA">
        <w:rPr>
          <w:rFonts w:ascii="Times New Roman" w:hAnsi="Times New Roman"/>
          <w:sz w:val="24"/>
          <w:szCs w:val="24"/>
        </w:rPr>
        <w:t xml:space="preserve"> seed was added to each pot. The experiment began on August 19</w:t>
      </w:r>
      <w:r w:rsidR="003D3AEA" w:rsidRPr="003D3AEA">
        <w:rPr>
          <w:rFonts w:ascii="Times New Roman" w:hAnsi="Times New Roman"/>
          <w:sz w:val="24"/>
          <w:szCs w:val="24"/>
          <w:vertAlign w:val="superscript"/>
        </w:rPr>
        <w:t>th</w:t>
      </w:r>
      <w:r w:rsidR="003D3AEA">
        <w:rPr>
          <w:rFonts w:ascii="Times New Roman" w:hAnsi="Times New Roman"/>
          <w:sz w:val="24"/>
          <w:szCs w:val="24"/>
        </w:rPr>
        <w:t xml:space="preserve">, 2015 and </w:t>
      </w:r>
      <w:r w:rsidR="0004029B">
        <w:rPr>
          <w:rFonts w:ascii="Times New Roman" w:hAnsi="Times New Roman"/>
          <w:sz w:val="24"/>
          <w:szCs w:val="24"/>
        </w:rPr>
        <w:t xml:space="preserve">was surveyed every two-weeks for 10 weeks. </w:t>
      </w:r>
      <w:r w:rsidR="0004029B" w:rsidRPr="0004029B">
        <w:rPr>
          <w:rFonts w:ascii="Times New Roman" w:hAnsi="Times New Roman"/>
          <w:sz w:val="24"/>
          <w:szCs w:val="24"/>
        </w:rPr>
        <w:t>Surveys measured</w:t>
      </w:r>
      <w:r w:rsidR="0004029B">
        <w:rPr>
          <w:rFonts w:ascii="Times New Roman" w:hAnsi="Times New Roman"/>
          <w:sz w:val="24"/>
          <w:szCs w:val="24"/>
        </w:rPr>
        <w:t xml:space="preserve"> for each species</w:t>
      </w:r>
      <w:r w:rsidR="0004029B" w:rsidRPr="0004029B">
        <w:rPr>
          <w:rFonts w:ascii="Times New Roman" w:hAnsi="Times New Roman"/>
          <w:sz w:val="24"/>
          <w:szCs w:val="24"/>
        </w:rPr>
        <w:t xml:space="preserve"> the number of emerged plants and their survival from the previous survey. </w:t>
      </w:r>
      <w:r w:rsidR="0004029B">
        <w:rPr>
          <w:rFonts w:ascii="Times New Roman" w:hAnsi="Times New Roman"/>
          <w:sz w:val="24"/>
          <w:szCs w:val="24"/>
        </w:rPr>
        <w:t>A</w:t>
      </w:r>
      <w:r w:rsidR="0004029B" w:rsidRPr="0004029B">
        <w:rPr>
          <w:rFonts w:ascii="Times New Roman" w:hAnsi="Times New Roman"/>
          <w:sz w:val="24"/>
          <w:szCs w:val="24"/>
        </w:rPr>
        <w:t>ll above-ground biomass was harvest</w:t>
      </w:r>
      <w:r w:rsidR="0004029B">
        <w:rPr>
          <w:rFonts w:ascii="Times New Roman" w:hAnsi="Times New Roman"/>
          <w:sz w:val="24"/>
          <w:szCs w:val="24"/>
        </w:rPr>
        <w:t>ed, separated by species</w:t>
      </w:r>
      <w:r w:rsidR="0004029B" w:rsidRPr="0004029B">
        <w:rPr>
          <w:rFonts w:ascii="Times New Roman" w:hAnsi="Times New Roman"/>
          <w:sz w:val="24"/>
          <w:szCs w:val="24"/>
        </w:rPr>
        <w:t>, oven-dried at 85°C for 3 days, and weighed</w:t>
      </w:r>
      <w:ins w:id="175" w:author="zenrunner" w:date="2019-01-15T07:00:00Z">
        <w:r w:rsidR="00047D59">
          <w:rPr>
            <w:rFonts w:ascii="Times New Roman" w:hAnsi="Times New Roman"/>
            <w:sz w:val="24"/>
            <w:szCs w:val="24"/>
          </w:rPr>
          <w:t xml:space="preserve"> to the nearest..</w:t>
        </w:r>
      </w:ins>
      <w:r w:rsidR="0004029B" w:rsidRPr="0004029B">
        <w:rPr>
          <w:rFonts w:ascii="Times New Roman" w:hAnsi="Times New Roman"/>
          <w:sz w:val="24"/>
          <w:szCs w:val="24"/>
        </w:rPr>
        <w:t>.</w:t>
      </w:r>
    </w:p>
    <w:p w14:paraId="6DD02E63" w14:textId="77777777" w:rsidR="00D21E60" w:rsidRPr="003D3AEA" w:rsidRDefault="00D21E60" w:rsidP="00DD1CEE">
      <w:pPr>
        <w:spacing w:line="480" w:lineRule="auto"/>
        <w:rPr>
          <w:rFonts w:ascii="Times New Roman" w:hAnsi="Times New Roman"/>
          <w:sz w:val="24"/>
          <w:szCs w:val="24"/>
        </w:rPr>
      </w:pPr>
    </w:p>
    <w:p w14:paraId="66908D70" w14:textId="77777777" w:rsidR="0030709D" w:rsidRPr="00D03E6E" w:rsidRDefault="00607C27" w:rsidP="00DD1CEE">
      <w:pPr>
        <w:spacing w:line="480" w:lineRule="auto"/>
        <w:rPr>
          <w:rFonts w:ascii="Times New Roman" w:hAnsi="Times New Roman"/>
          <w:i/>
          <w:sz w:val="24"/>
          <w:szCs w:val="24"/>
        </w:rPr>
      </w:pPr>
      <w:r w:rsidRPr="00D03E6E">
        <w:rPr>
          <w:rFonts w:ascii="Times New Roman" w:hAnsi="Times New Roman"/>
          <w:i/>
          <w:sz w:val="24"/>
          <w:szCs w:val="24"/>
        </w:rPr>
        <w:t>Statistical analysis</w:t>
      </w:r>
    </w:p>
    <w:p w14:paraId="528EFD18" w14:textId="791486BD" w:rsidR="00F27326" w:rsidRPr="00607C27" w:rsidRDefault="00D21E60" w:rsidP="00C4635C">
      <w:pPr>
        <w:spacing w:line="480" w:lineRule="auto"/>
        <w:rPr>
          <w:rFonts w:ascii="Times New Roman" w:hAnsi="Times New Roman"/>
          <w:sz w:val="24"/>
          <w:szCs w:val="24"/>
        </w:rPr>
      </w:pPr>
      <w:r>
        <w:rPr>
          <w:rFonts w:ascii="Times New Roman" w:hAnsi="Times New Roman"/>
          <w:sz w:val="24"/>
          <w:szCs w:val="24"/>
        </w:rPr>
        <w:t xml:space="preserve">We </w:t>
      </w:r>
      <w:del w:id="176" w:author="zenrunner" w:date="2019-01-15T07:01:00Z">
        <w:r w:rsidDel="00B46258">
          <w:rPr>
            <w:rFonts w:ascii="Times New Roman" w:hAnsi="Times New Roman"/>
            <w:sz w:val="24"/>
            <w:szCs w:val="24"/>
          </w:rPr>
          <w:delText xml:space="preserve">compared </w:delText>
        </w:r>
      </w:del>
      <w:ins w:id="177" w:author="zenrunner" w:date="2019-01-15T07:01:00Z">
        <w:r w:rsidR="00B46258">
          <w:rPr>
            <w:rFonts w:ascii="Times New Roman" w:hAnsi="Times New Roman"/>
            <w:sz w:val="24"/>
            <w:szCs w:val="24"/>
          </w:rPr>
          <w:t xml:space="preserve">correlated? </w:t>
        </w:r>
      </w:ins>
      <w:r>
        <w:rPr>
          <w:rFonts w:ascii="Times New Roman" w:hAnsi="Times New Roman"/>
          <w:sz w:val="24"/>
          <w:szCs w:val="24"/>
        </w:rPr>
        <w:t xml:space="preserve">the </w:t>
      </w:r>
      <w:r w:rsidR="00B310AA">
        <w:rPr>
          <w:rFonts w:ascii="Times New Roman" w:hAnsi="Times New Roman"/>
          <w:sz w:val="24"/>
          <w:szCs w:val="24"/>
        </w:rPr>
        <w:t xml:space="preserve">density of </w:t>
      </w:r>
      <w:r w:rsidR="00B310AA" w:rsidRPr="00B310AA">
        <w:rPr>
          <w:rFonts w:ascii="Times New Roman" w:hAnsi="Times New Roman"/>
          <w:i/>
          <w:sz w:val="24"/>
          <w:szCs w:val="24"/>
        </w:rPr>
        <w:t xml:space="preserve">E. californica </w:t>
      </w:r>
      <w:ins w:id="178" w:author="zenrunner" w:date="2019-01-15T07:02:00Z">
        <w:r w:rsidR="007B7DFD">
          <w:rPr>
            <w:rFonts w:ascii="Times New Roman" w:hAnsi="Times New Roman"/>
            <w:i/>
            <w:sz w:val="24"/>
            <w:szCs w:val="24"/>
          </w:rPr>
          <w:t xml:space="preserve">established shrubs </w:t>
        </w:r>
      </w:ins>
      <w:r w:rsidR="00B310AA">
        <w:rPr>
          <w:rFonts w:ascii="Times New Roman" w:hAnsi="Times New Roman"/>
          <w:sz w:val="24"/>
          <w:szCs w:val="24"/>
        </w:rPr>
        <w:t xml:space="preserve">in the field to the biomass of </w:t>
      </w:r>
      <w:r w:rsidR="00B310AA" w:rsidRPr="00B310AA">
        <w:rPr>
          <w:rFonts w:ascii="Times New Roman" w:hAnsi="Times New Roman"/>
          <w:i/>
          <w:sz w:val="24"/>
          <w:szCs w:val="24"/>
        </w:rPr>
        <w:t>B. madritensis</w:t>
      </w:r>
      <w:ins w:id="179" w:author="zenrunner" w:date="2019-01-15T07:02:00Z">
        <w:r w:rsidR="007B7DFD">
          <w:rPr>
            <w:rFonts w:ascii="Times New Roman" w:hAnsi="Times New Roman"/>
            <w:i/>
            <w:sz w:val="24"/>
            <w:szCs w:val="24"/>
          </w:rPr>
          <w:t xml:space="preserve"> under its canopies?</w:t>
        </w:r>
      </w:ins>
      <w:r w:rsidR="00B310AA">
        <w:rPr>
          <w:rFonts w:ascii="Times New Roman" w:hAnsi="Times New Roman"/>
          <w:sz w:val="24"/>
          <w:szCs w:val="24"/>
        </w:rPr>
        <w:t xml:space="preserve">. We binned the area of </w:t>
      </w:r>
      <w:r w:rsidR="00B310AA" w:rsidRPr="005C646A">
        <w:rPr>
          <w:rFonts w:ascii="Times New Roman" w:hAnsi="Times New Roman"/>
          <w:i/>
          <w:sz w:val="24"/>
          <w:szCs w:val="24"/>
        </w:rPr>
        <w:t>E. californica</w:t>
      </w:r>
      <w:r w:rsidR="00B310AA">
        <w:rPr>
          <w:rFonts w:ascii="Times New Roman" w:hAnsi="Times New Roman"/>
          <w:sz w:val="24"/>
          <w:szCs w:val="24"/>
        </w:rPr>
        <w:t xml:space="preserve"> and calculated the average shrub density and RDM weight for each</w:t>
      </w:r>
      <w:r w:rsidR="005C646A">
        <w:rPr>
          <w:rFonts w:ascii="Times New Roman" w:hAnsi="Times New Roman"/>
          <w:sz w:val="24"/>
          <w:szCs w:val="24"/>
        </w:rPr>
        <w:t xml:space="preserve"> size-</w:t>
      </w:r>
      <w:r w:rsidR="00B310AA">
        <w:rPr>
          <w:rFonts w:ascii="Times New Roman" w:hAnsi="Times New Roman"/>
          <w:sz w:val="24"/>
          <w:szCs w:val="24"/>
        </w:rPr>
        <w:t>category</w:t>
      </w:r>
      <w:ins w:id="180" w:author="zenrunner" w:date="2019-01-15T07:02:00Z">
        <w:r w:rsidR="002E64C1">
          <w:rPr>
            <w:rFonts w:ascii="Times New Roman" w:hAnsi="Times New Roman"/>
            <w:sz w:val="24"/>
            <w:szCs w:val="24"/>
          </w:rPr>
          <w:t xml:space="preserve"> hmm? So RDM is the measure of brome biomass?</w:t>
        </w:r>
      </w:ins>
      <w:r w:rsidR="00B310AA">
        <w:rPr>
          <w:rFonts w:ascii="Times New Roman" w:hAnsi="Times New Roman"/>
          <w:sz w:val="24"/>
          <w:szCs w:val="24"/>
        </w:rPr>
        <w:t>. We then fitted a linear model with shrub density as the predictor and log-transformed RDM as the response</w:t>
      </w:r>
      <w:ins w:id="181" w:author="zenrunner" w:date="2019-01-15T07:02:00Z">
        <w:r w:rsidR="00BB484A">
          <w:rPr>
            <w:rFonts w:ascii="Times New Roman" w:hAnsi="Times New Roman"/>
            <w:sz w:val="24"/>
            <w:szCs w:val="24"/>
          </w:rPr>
          <w:t xml:space="preserve"> – buy why? I thought it was brom</w:t>
        </w:r>
      </w:ins>
      <w:ins w:id="182" w:author="zenrunner" w:date="2019-01-15T07:03:00Z">
        <w:r w:rsidR="00221BFF">
          <w:rPr>
            <w:rFonts w:ascii="Times New Roman" w:hAnsi="Times New Roman"/>
            <w:sz w:val="24"/>
            <w:szCs w:val="24"/>
          </w:rPr>
          <w:t>e</w:t>
        </w:r>
      </w:ins>
      <w:ins w:id="183" w:author="zenrunner" w:date="2019-01-15T07:02:00Z">
        <w:r w:rsidR="00BB484A">
          <w:rPr>
            <w:rFonts w:ascii="Times New Roman" w:hAnsi="Times New Roman"/>
            <w:sz w:val="24"/>
            <w:szCs w:val="24"/>
          </w:rPr>
          <w:t xml:space="preserve"> effects on shrub not the other way around?</w:t>
        </w:r>
      </w:ins>
      <w:r w:rsidR="00B310AA">
        <w:rPr>
          <w:rFonts w:ascii="Times New Roman" w:hAnsi="Times New Roman"/>
          <w:sz w:val="24"/>
          <w:szCs w:val="24"/>
        </w:rPr>
        <w:t xml:space="preserve">. To test for optimal conditions for the growth of </w:t>
      </w:r>
      <w:r w:rsidR="00B310AA" w:rsidRPr="001D3E8A">
        <w:rPr>
          <w:rFonts w:ascii="Times New Roman" w:hAnsi="Times New Roman"/>
          <w:i/>
          <w:sz w:val="24"/>
          <w:szCs w:val="24"/>
        </w:rPr>
        <w:t>E. californica</w:t>
      </w:r>
      <w:r w:rsidR="002A2C6B">
        <w:rPr>
          <w:rFonts w:ascii="Times New Roman" w:hAnsi="Times New Roman"/>
          <w:i/>
          <w:sz w:val="24"/>
          <w:szCs w:val="24"/>
        </w:rPr>
        <w:t>,</w:t>
      </w:r>
      <w:r w:rsidR="00B310AA">
        <w:rPr>
          <w:rFonts w:ascii="Times New Roman" w:hAnsi="Times New Roman"/>
          <w:sz w:val="24"/>
          <w:szCs w:val="24"/>
        </w:rPr>
        <w:t xml:space="preserve"> we examined the rates of recruitment and survival in the greenhouse experiments. We fitted a </w:t>
      </w:r>
      <w:ins w:id="184" w:author="zenrunner" w:date="2019-01-15T07:03:00Z">
        <w:r w:rsidR="00221BFF">
          <w:rPr>
            <w:rFonts w:ascii="Times New Roman" w:hAnsi="Times New Roman"/>
            <w:sz w:val="24"/>
            <w:szCs w:val="24"/>
          </w:rPr>
          <w:t xml:space="preserve">GLMM? </w:t>
        </w:r>
      </w:ins>
      <w:r w:rsidR="00B310AA">
        <w:rPr>
          <w:rFonts w:ascii="Times New Roman" w:hAnsi="Times New Roman"/>
          <w:sz w:val="24"/>
          <w:szCs w:val="24"/>
        </w:rPr>
        <w:t xml:space="preserve">model with percentage of sand in soil as the predictor and the total number of </w:t>
      </w:r>
      <w:r w:rsidR="00B310AA" w:rsidRPr="00B310AA">
        <w:rPr>
          <w:rFonts w:ascii="Times New Roman" w:hAnsi="Times New Roman"/>
          <w:i/>
          <w:sz w:val="24"/>
          <w:szCs w:val="24"/>
        </w:rPr>
        <w:t xml:space="preserve">E. californica </w:t>
      </w:r>
      <w:r w:rsidR="00B310AA">
        <w:rPr>
          <w:rFonts w:ascii="Times New Roman" w:hAnsi="Times New Roman"/>
          <w:sz w:val="24"/>
          <w:szCs w:val="24"/>
        </w:rPr>
        <w:t>germinants as the response. This model was fitted to a second-order polynomial</w:t>
      </w:r>
      <w:ins w:id="185" w:author="zenrunner" w:date="2019-01-15T07:03:00Z">
        <w:r w:rsidR="00221BFF">
          <w:rPr>
            <w:rFonts w:ascii="Times New Roman" w:hAnsi="Times New Roman"/>
            <w:sz w:val="24"/>
            <w:szCs w:val="24"/>
          </w:rPr>
          <w:t xml:space="preserve"> why?</w:t>
        </w:r>
      </w:ins>
      <w:r w:rsidR="00B310AA">
        <w:rPr>
          <w:rFonts w:ascii="Times New Roman" w:hAnsi="Times New Roman"/>
          <w:sz w:val="24"/>
          <w:szCs w:val="24"/>
        </w:rPr>
        <w:t xml:space="preserve">. </w:t>
      </w:r>
      <w:r w:rsidR="00972807">
        <w:rPr>
          <w:rFonts w:ascii="Times New Roman" w:hAnsi="Times New Roman"/>
          <w:sz w:val="24"/>
          <w:szCs w:val="24"/>
        </w:rPr>
        <w:t xml:space="preserve">We calculated rates of survival using a Cox proportional hazards regression model using Breslow approximation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"abstract" : "Accessed: 13-03-2018 17:32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This paper surveys linear nonparametric one-and k-sample tests for counting processes. The necessary probabilistic background is outlined and a master theorem proved, which may be specialized to most known asymptotic results for linear rank tests for censored data as well as to asymptotic results for one-and k-sample tests in more general situations, an important feature being that very general censoring patterns are allowed. A survey is given of existing tests and their relation to the general theory, and we mention examples of applications to Markov processes. We also discuss the relation of the present approach to classical nonparametric hypothesis testing theory based on permutation distributions.", "author" : [ { "dropping-particle" : "", "family" : "Andersen", "given" : "Per Kragh", "non-dropping-particle" : "", "parse-names" : false, "suffix" : "" }, { "dropping-particle" : "", "family" : "Borgan", "given" : "\u00d8rnulf", "non-dropping-particle" : "", "parse-names" : false, "suffix" : "" }, { "dropping-particle" : "", "family" : "Gill", "given" : "Richard", "non-dropping-particle" : "", "parse-names" : false, "suffix" : "" }, { "dropping-particle" : "", "family" : "Keiding", "given" : "Niels", "non-dropping-particle" : "", "parse-names" : false, "suffix" : "" } ], "container-title" : "International Statistical Review", "id" : "ITEM-1", "issue" : "3", "issued" : { "date-parts" : [ [ "1982" ] ] }, "page" : "219-244", "publisher" : "Longman Group Limited", "title" : "Linear Nonparametric Tests for Comparison of Counting Processes, with Applications to Linear", "type" : "article-journal", "volume" : "50" }, "uris" : [ "http://www.mendeley.com/documents/?uuid=55d6beab-eeb0-3e44-a58a-d129a9b64f01" ] } ], "mendeley" : { "formattedCitation" : "(Andersen et al. 1982)", "plainTextFormattedCitation" : "(Andersen et al. 1982)", "previouslyFormattedCitation" : "(Andersen et al. 1982)" }, "properties" : { "noteIndex" : 0 }, "schema" : "https://github.com/citation-style-language/schema/raw/master/csl-citation.json" }</w:instrText>
      </w:r>
      <w:r w:rsidR="001642EB">
        <w:rPr>
          <w:rFonts w:ascii="Times New Roman" w:hAnsi="Times New Roman"/>
          <w:sz w:val="24"/>
          <w:szCs w:val="24"/>
        </w:rPr>
        <w:fldChar w:fldCharType="separate"/>
      </w:r>
      <w:r w:rsidR="006F79F1" w:rsidRPr="006F79F1">
        <w:rPr>
          <w:rFonts w:ascii="Times New Roman" w:hAnsi="Times New Roman"/>
          <w:noProof/>
          <w:sz w:val="24"/>
          <w:szCs w:val="24"/>
        </w:rPr>
        <w:t>(Andersen et al. 1982)</w:t>
      </w:r>
      <w:r w:rsidR="001642EB">
        <w:rPr>
          <w:rFonts w:ascii="Times New Roman" w:hAnsi="Times New Roman"/>
          <w:sz w:val="24"/>
          <w:szCs w:val="24"/>
        </w:rPr>
        <w:fldChar w:fldCharType="end"/>
      </w:r>
      <w:r w:rsidR="00972807">
        <w:rPr>
          <w:rFonts w:ascii="Times New Roman" w:hAnsi="Times New Roman"/>
          <w:sz w:val="24"/>
          <w:szCs w:val="24"/>
        </w:rPr>
        <w:t xml:space="preserve">. </w:t>
      </w:r>
      <w:r w:rsidR="005C7852">
        <w:rPr>
          <w:rFonts w:ascii="Times New Roman" w:hAnsi="Times New Roman"/>
          <w:sz w:val="24"/>
          <w:szCs w:val="24"/>
        </w:rPr>
        <w:t>These models were fit with sand and shade-level as the predictors and the survival between census periods as the response variable.</w:t>
      </w:r>
      <w:ins w:id="186" w:author="zenrunner" w:date="2019-01-15T07:03:00Z">
        <w:r w:rsidR="00353E4B">
          <w:rPr>
            <w:rFonts w:ascii="Times New Roman" w:hAnsi="Times New Roman"/>
            <w:sz w:val="24"/>
            <w:szCs w:val="24"/>
          </w:rPr>
          <w:t xml:space="preserve"> Ok – bit confusing</w:t>
        </w:r>
      </w:ins>
    </w:p>
    <w:p w14:paraId="529061C7" w14:textId="0C36F72F" w:rsidR="00650244" w:rsidRPr="001D3E8A" w:rsidRDefault="005C646A" w:rsidP="00C4635C">
      <w:pPr>
        <w:spacing w:line="480" w:lineRule="auto"/>
        <w:rPr>
          <w:rFonts w:ascii="Times New Roman" w:hAnsi="Times New Roman"/>
          <w:sz w:val="24"/>
          <w:szCs w:val="24"/>
        </w:rPr>
      </w:pPr>
      <w:r>
        <w:rPr>
          <w:rFonts w:ascii="Times New Roman" w:hAnsi="Times New Roman"/>
          <w:sz w:val="24"/>
          <w:szCs w:val="24"/>
        </w:rPr>
        <w:t xml:space="preserve">We tested the effects of </w:t>
      </w:r>
      <w:r w:rsidRPr="005C646A">
        <w:rPr>
          <w:rFonts w:ascii="Times New Roman" w:hAnsi="Times New Roman"/>
          <w:i/>
          <w:sz w:val="24"/>
          <w:szCs w:val="24"/>
        </w:rPr>
        <w:t>B. madr</w:t>
      </w:r>
      <w:r>
        <w:rPr>
          <w:rFonts w:ascii="Times New Roman" w:hAnsi="Times New Roman"/>
          <w:i/>
          <w:sz w:val="24"/>
          <w:szCs w:val="24"/>
        </w:rPr>
        <w:t>it</w:t>
      </w:r>
      <w:r w:rsidRPr="005C646A">
        <w:rPr>
          <w:rFonts w:ascii="Times New Roman" w:hAnsi="Times New Roman"/>
          <w:i/>
          <w:sz w:val="24"/>
          <w:szCs w:val="24"/>
        </w:rPr>
        <w:t>e</w:t>
      </w:r>
      <w:r>
        <w:rPr>
          <w:rFonts w:ascii="Times New Roman" w:hAnsi="Times New Roman"/>
          <w:i/>
          <w:sz w:val="24"/>
          <w:szCs w:val="24"/>
        </w:rPr>
        <w:t>n</w:t>
      </w:r>
      <w:r w:rsidRPr="005C646A">
        <w:rPr>
          <w:rFonts w:ascii="Times New Roman" w:hAnsi="Times New Roman"/>
          <w:i/>
          <w:sz w:val="24"/>
          <w:szCs w:val="24"/>
        </w:rPr>
        <w:t>sis</w:t>
      </w:r>
      <w:r>
        <w:rPr>
          <w:rFonts w:ascii="Times New Roman" w:hAnsi="Times New Roman"/>
          <w:sz w:val="24"/>
          <w:szCs w:val="24"/>
        </w:rPr>
        <w:t xml:space="preserve"> on </w:t>
      </w:r>
      <w:r w:rsidRPr="005C646A">
        <w:rPr>
          <w:rFonts w:ascii="Times New Roman" w:hAnsi="Times New Roman"/>
          <w:i/>
          <w:sz w:val="24"/>
          <w:szCs w:val="24"/>
        </w:rPr>
        <w:t>E. californica</w:t>
      </w:r>
      <w:r>
        <w:rPr>
          <w:rFonts w:ascii="Times New Roman" w:hAnsi="Times New Roman"/>
          <w:sz w:val="24"/>
          <w:szCs w:val="24"/>
        </w:rPr>
        <w:t xml:space="preserve"> by fitting a linear model with number of total number of emerged </w:t>
      </w:r>
      <w:r>
        <w:rPr>
          <w:rFonts w:ascii="Times New Roman" w:hAnsi="Times New Roman"/>
          <w:i/>
          <w:sz w:val="24"/>
          <w:szCs w:val="24"/>
        </w:rPr>
        <w:t>B. madrit</w:t>
      </w:r>
      <w:r w:rsidRPr="005C646A">
        <w:rPr>
          <w:rFonts w:ascii="Times New Roman" w:hAnsi="Times New Roman"/>
          <w:i/>
          <w:sz w:val="24"/>
          <w:szCs w:val="24"/>
        </w:rPr>
        <w:t>e</w:t>
      </w:r>
      <w:r>
        <w:rPr>
          <w:rFonts w:ascii="Times New Roman" w:hAnsi="Times New Roman"/>
          <w:i/>
          <w:sz w:val="24"/>
          <w:szCs w:val="24"/>
        </w:rPr>
        <w:t>n</w:t>
      </w:r>
      <w:r w:rsidRPr="005C646A">
        <w:rPr>
          <w:rFonts w:ascii="Times New Roman" w:hAnsi="Times New Roman"/>
          <w:i/>
          <w:sz w:val="24"/>
          <w:szCs w:val="24"/>
        </w:rPr>
        <w:t>sis</w:t>
      </w:r>
      <w:r>
        <w:rPr>
          <w:rFonts w:ascii="Times New Roman" w:hAnsi="Times New Roman"/>
          <w:sz w:val="24"/>
          <w:szCs w:val="24"/>
        </w:rPr>
        <w:t xml:space="preserve"> individuals as the predictor variable</w:t>
      </w:r>
      <w:ins w:id="187" w:author="zenrunner" w:date="2019-01-15T07:04:00Z">
        <w:r w:rsidR="007B740F">
          <w:rPr>
            <w:rFonts w:ascii="Times New Roman" w:hAnsi="Times New Roman"/>
            <w:sz w:val="24"/>
            <w:szCs w:val="24"/>
          </w:rPr>
          <w:t xml:space="preserve"> in </w:t>
        </w:r>
        <w:r w:rsidR="005764B8">
          <w:rPr>
            <w:rFonts w:ascii="Times New Roman" w:hAnsi="Times New Roman"/>
            <w:sz w:val="24"/>
            <w:szCs w:val="24"/>
          </w:rPr>
          <w:t xml:space="preserve">the </w:t>
        </w:r>
        <w:r w:rsidR="007B740F">
          <w:rPr>
            <w:rFonts w:ascii="Times New Roman" w:hAnsi="Times New Roman"/>
            <w:sz w:val="24"/>
            <w:szCs w:val="24"/>
          </w:rPr>
          <w:t xml:space="preserve">greenhouse </w:t>
        </w:r>
        <w:r w:rsidR="005764B8">
          <w:rPr>
            <w:rFonts w:ascii="Times New Roman" w:hAnsi="Times New Roman"/>
            <w:sz w:val="24"/>
            <w:szCs w:val="24"/>
          </w:rPr>
          <w:lastRenderedPageBreak/>
          <w:t xml:space="preserve">density </w:t>
        </w:r>
        <w:r w:rsidR="007B740F">
          <w:rPr>
            <w:rFonts w:ascii="Times New Roman" w:hAnsi="Times New Roman"/>
            <w:sz w:val="24"/>
            <w:szCs w:val="24"/>
          </w:rPr>
          <w:t xml:space="preserve">trial </w:t>
        </w:r>
      </w:ins>
      <w:r>
        <w:rPr>
          <w:rFonts w:ascii="Times New Roman" w:hAnsi="Times New Roman"/>
          <w:sz w:val="24"/>
          <w:szCs w:val="24"/>
        </w:rPr>
        <w:t xml:space="preserve">. The average value of </w:t>
      </w:r>
      <w:r w:rsidRPr="005C646A">
        <w:rPr>
          <w:rFonts w:ascii="Times New Roman" w:hAnsi="Times New Roman"/>
          <w:i/>
          <w:sz w:val="24"/>
          <w:szCs w:val="24"/>
        </w:rPr>
        <w:t>E. californica</w:t>
      </w:r>
      <w:r>
        <w:rPr>
          <w:rFonts w:ascii="Times New Roman" w:hAnsi="Times New Roman"/>
          <w:sz w:val="24"/>
          <w:szCs w:val="24"/>
        </w:rPr>
        <w:t xml:space="preserve"> for each </w:t>
      </w:r>
      <w:r w:rsidRPr="005C646A">
        <w:rPr>
          <w:rFonts w:ascii="Times New Roman" w:hAnsi="Times New Roman"/>
          <w:i/>
          <w:sz w:val="24"/>
          <w:szCs w:val="24"/>
        </w:rPr>
        <w:t>B. madritensis</w:t>
      </w:r>
      <w:r>
        <w:rPr>
          <w:rFonts w:ascii="Times New Roman" w:hAnsi="Times New Roman"/>
          <w:sz w:val="24"/>
          <w:szCs w:val="24"/>
        </w:rPr>
        <w:t xml:space="preserve"> level was calculated and fitted as the response variable including number of emerged individuals, final number of surviving individuals, above-ground biomass, and below-ground biomass</w:t>
      </w:r>
      <w:ins w:id="188" w:author="zenrunner" w:date="2019-01-15T07:04:00Z">
        <w:r w:rsidR="00B9367C">
          <w:rPr>
            <w:rFonts w:ascii="Times New Roman" w:hAnsi="Times New Roman"/>
            <w:sz w:val="24"/>
            <w:szCs w:val="24"/>
          </w:rPr>
          <w:t xml:space="preserve"> – why though? I thought the point was exotic effects on native benefactor ie the cost of facilitation </w:t>
        </w:r>
      </w:ins>
      <w:ins w:id="189" w:author="zenrunner" w:date="2019-01-15T07:05:00Z">
        <w:r w:rsidR="00B9367C">
          <w:rPr>
            <w:rFonts w:ascii="Times New Roman" w:hAnsi="Times New Roman"/>
            <w:sz w:val="24"/>
            <w:szCs w:val="24"/>
          </w:rPr>
          <w:t>–</w:t>
        </w:r>
      </w:ins>
      <w:ins w:id="190" w:author="zenrunner" w:date="2019-01-15T07:04:00Z">
        <w:r w:rsidR="00B9367C">
          <w:rPr>
            <w:rFonts w:ascii="Times New Roman" w:hAnsi="Times New Roman"/>
            <w:sz w:val="24"/>
            <w:szCs w:val="24"/>
          </w:rPr>
          <w:t xml:space="preserve"> I </w:t>
        </w:r>
      </w:ins>
      <w:ins w:id="191" w:author="zenrunner" w:date="2019-01-15T07:05:00Z">
        <w:r w:rsidR="00B9367C">
          <w:rPr>
            <w:rFonts w:ascii="Times New Roman" w:hAnsi="Times New Roman"/>
            <w:sz w:val="24"/>
            <w:szCs w:val="24"/>
          </w:rPr>
          <w:t>think you need to flip and explain the stats making it clear you are testing CoF not the other way around…</w:t>
        </w:r>
      </w:ins>
      <w:r>
        <w:rPr>
          <w:rFonts w:ascii="Times New Roman" w:hAnsi="Times New Roman"/>
          <w:sz w:val="24"/>
          <w:szCs w:val="24"/>
        </w:rPr>
        <w:t xml:space="preserve">. </w:t>
      </w:r>
      <w:r w:rsidR="001D3E8A" w:rsidRPr="001D3E8A">
        <w:rPr>
          <w:rFonts w:ascii="Times New Roman" w:hAnsi="Times New Roman"/>
          <w:sz w:val="24"/>
          <w:szCs w:val="24"/>
        </w:rPr>
        <w:t xml:space="preserve">We </w:t>
      </w:r>
      <w:r>
        <w:rPr>
          <w:rFonts w:ascii="Times New Roman" w:hAnsi="Times New Roman"/>
          <w:sz w:val="24"/>
          <w:szCs w:val="24"/>
        </w:rPr>
        <w:t xml:space="preserve">also </w:t>
      </w:r>
      <w:r w:rsidR="001D3E8A" w:rsidRPr="001D3E8A">
        <w:rPr>
          <w:rFonts w:ascii="Times New Roman" w:hAnsi="Times New Roman"/>
          <w:sz w:val="24"/>
          <w:szCs w:val="24"/>
        </w:rPr>
        <w:t>tested the effects of the different treatments</w:t>
      </w:r>
      <w:r>
        <w:rPr>
          <w:rFonts w:ascii="Times New Roman" w:hAnsi="Times New Roman"/>
          <w:sz w:val="24"/>
          <w:szCs w:val="24"/>
        </w:rPr>
        <w:t xml:space="preserve"> and the initial density of </w:t>
      </w:r>
      <w:r w:rsidRPr="005C646A">
        <w:rPr>
          <w:rFonts w:ascii="Times New Roman" w:hAnsi="Times New Roman"/>
          <w:i/>
          <w:sz w:val="24"/>
          <w:szCs w:val="24"/>
        </w:rPr>
        <w:t>B. madritnesis</w:t>
      </w:r>
      <w:r w:rsidR="001D3E8A" w:rsidRPr="001D3E8A">
        <w:rPr>
          <w:rFonts w:ascii="Times New Roman" w:hAnsi="Times New Roman"/>
          <w:sz w:val="24"/>
          <w:szCs w:val="24"/>
        </w:rPr>
        <w:t xml:space="preserve"> on</w:t>
      </w:r>
      <w:r>
        <w:rPr>
          <w:rFonts w:ascii="Times New Roman" w:hAnsi="Times New Roman"/>
          <w:sz w:val="24"/>
          <w:szCs w:val="24"/>
        </w:rPr>
        <w:t xml:space="preserve"> </w:t>
      </w:r>
      <w:r w:rsidRPr="001D3E8A">
        <w:rPr>
          <w:rFonts w:ascii="Times New Roman" w:hAnsi="Times New Roman"/>
          <w:i/>
          <w:sz w:val="24"/>
          <w:szCs w:val="24"/>
        </w:rPr>
        <w:t>E. californica</w:t>
      </w:r>
      <w:r>
        <w:rPr>
          <w:rFonts w:ascii="Times New Roman" w:hAnsi="Times New Roman"/>
          <w:i/>
          <w:sz w:val="24"/>
          <w:szCs w:val="24"/>
        </w:rPr>
        <w:t xml:space="preserve"> </w:t>
      </w:r>
      <w:r w:rsidRPr="005C646A">
        <w:rPr>
          <w:rFonts w:ascii="Times New Roman" w:hAnsi="Times New Roman"/>
          <w:sz w:val="24"/>
          <w:szCs w:val="24"/>
        </w:rPr>
        <w:t>for</w:t>
      </w:r>
      <w:r w:rsidR="001D3E8A" w:rsidRPr="001D3E8A">
        <w:rPr>
          <w:rFonts w:ascii="Times New Roman" w:hAnsi="Times New Roman"/>
          <w:sz w:val="24"/>
          <w:szCs w:val="24"/>
        </w:rPr>
        <w:t xml:space="preserve"> the </w:t>
      </w:r>
      <w:r>
        <w:rPr>
          <w:rFonts w:ascii="Times New Roman" w:hAnsi="Times New Roman"/>
          <w:sz w:val="24"/>
          <w:szCs w:val="24"/>
        </w:rPr>
        <w:t>total biomass and final number</w:t>
      </w:r>
      <w:ins w:id="192" w:author="zenrunner" w:date="2019-01-15T07:06:00Z">
        <w:r w:rsidR="00C12C4B">
          <w:rPr>
            <w:rFonts w:ascii="Times New Roman" w:hAnsi="Times New Roman"/>
            <w:sz w:val="24"/>
            <w:szCs w:val="24"/>
          </w:rPr>
          <w:t xml:space="preserve"> – should be propoportion I think not number</w:t>
        </w:r>
      </w:ins>
      <w:r>
        <w:rPr>
          <w:rFonts w:ascii="Times New Roman" w:hAnsi="Times New Roman"/>
          <w:sz w:val="24"/>
          <w:szCs w:val="24"/>
        </w:rPr>
        <w:t xml:space="preserve"> of individuals (i.e. recruitment)</w:t>
      </w:r>
      <w:ins w:id="193" w:author="zenrunner" w:date="2019-01-15T07:05:00Z">
        <w:r w:rsidR="00C12C4B">
          <w:rPr>
            <w:rFonts w:ascii="Times New Roman" w:hAnsi="Times New Roman"/>
            <w:sz w:val="24"/>
            <w:szCs w:val="24"/>
          </w:rPr>
          <w:t xml:space="preserve"> so this the key not the other way to put this first - </w:t>
        </w:r>
      </w:ins>
      <w:r w:rsidR="001D3E8A" w:rsidRPr="001D3E8A">
        <w:rPr>
          <w:rFonts w:ascii="Times New Roman" w:hAnsi="Times New Roman"/>
          <w:sz w:val="24"/>
          <w:szCs w:val="24"/>
        </w:rPr>
        <w:t xml:space="preserve">. We fitted generalized linear regression (GLMs) with a </w:t>
      </w:r>
      <w:r>
        <w:rPr>
          <w:rFonts w:ascii="Times New Roman" w:hAnsi="Times New Roman"/>
          <w:sz w:val="24"/>
          <w:szCs w:val="24"/>
        </w:rPr>
        <w:t>binomial</w:t>
      </w:r>
      <w:r w:rsidR="001D3E8A" w:rsidRPr="001D3E8A">
        <w:rPr>
          <w:rFonts w:ascii="Times New Roman" w:hAnsi="Times New Roman"/>
          <w:sz w:val="24"/>
          <w:szCs w:val="24"/>
        </w:rPr>
        <w:t xml:space="preserve"> distribution</w:t>
      </w:r>
      <w:r>
        <w:rPr>
          <w:rFonts w:ascii="Times New Roman" w:hAnsi="Times New Roman"/>
          <w:sz w:val="24"/>
          <w:szCs w:val="24"/>
        </w:rPr>
        <w:t xml:space="preserve"> for recruitment and a Gamma distribution for total biomass of values above zero</w:t>
      </w:r>
      <w:ins w:id="194" w:author="zenrunner" w:date="2019-01-15T07:06:00Z">
        <w:r w:rsidR="00D222BF">
          <w:rPr>
            <w:rFonts w:ascii="Times New Roman" w:hAnsi="Times New Roman"/>
            <w:sz w:val="24"/>
            <w:szCs w:val="24"/>
          </w:rPr>
          <w:t xml:space="preserve"> (Citation)</w:t>
        </w:r>
      </w:ins>
      <w:r>
        <w:rPr>
          <w:rFonts w:ascii="Times New Roman" w:hAnsi="Times New Roman"/>
          <w:sz w:val="24"/>
          <w:szCs w:val="24"/>
        </w:rPr>
        <w:t>.</w:t>
      </w:r>
      <w:r w:rsidR="001D3E8A" w:rsidRPr="001D3E8A">
        <w:rPr>
          <w:rFonts w:ascii="Times New Roman" w:hAnsi="Times New Roman"/>
          <w:sz w:val="24"/>
          <w:szCs w:val="24"/>
        </w:rPr>
        <w:t xml:space="preserve"> </w:t>
      </w:r>
      <w:r w:rsidR="00311B76">
        <w:rPr>
          <w:rFonts w:ascii="Times New Roman" w:hAnsi="Times New Roman"/>
          <w:sz w:val="24"/>
          <w:szCs w:val="24"/>
        </w:rPr>
        <w:t xml:space="preserve">We chose this two-part model structure to estimate both the probability of the plant emerging (presence/absence) and the biomass values of plants that emerged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"10.1007/s10651-012-0233-0", "ISSN" : "1352-8505", "author" : [ { "dropping-particle" : "", "family" : "Foster", "given" : "Scott D.", "non-dropping-particle" : "", "parse-names" : false, "suffix" : "" }, { "dropping-particle" : "V.", "family" : "Bravington", "given" : "Mark", "non-dropping-particle" : "", "parse-names" : false, "suffix" : "" } ], "container-title" : "Environmental and Ecological Statistics", "id" : "ITEM-1", "issue" : "4", "issued" : { "date-parts" : [ [ "2013", "12", "22" ] ] }, "page" : "533-552", "publisher" : "Springer US", "title" : "A Poisson\u2013Gamma model for analysis of ecological non-negative continuous data", "type" : "article-journal", "volume" : "20" }, "uris" : [ "http://www.mendeley.com/documents/?uuid=d538a79c-41f2-307d-9bd9-fd61b127ee21" ] } ], "mendeley" : { "formattedCitation" : "(Foster and Bravington 2013)", "plainTextFormattedCitation" : "(Foster and Bravington 2013)", "previouslyFormattedCitation" : "(Foster and Bravington 2013)" }, "properties" : { "noteIndex" : 0 }, "schema" : "https://github.com/citation-style-language/schema/raw/master/csl-citation.json" }</w:instrText>
      </w:r>
      <w:r w:rsidR="001642EB">
        <w:rPr>
          <w:rFonts w:ascii="Times New Roman" w:hAnsi="Times New Roman"/>
          <w:sz w:val="24"/>
          <w:szCs w:val="24"/>
        </w:rPr>
        <w:fldChar w:fldCharType="separate"/>
      </w:r>
      <w:r w:rsidR="00311B76" w:rsidRPr="00311B76">
        <w:rPr>
          <w:rFonts w:ascii="Times New Roman" w:hAnsi="Times New Roman"/>
          <w:noProof/>
          <w:sz w:val="24"/>
          <w:szCs w:val="24"/>
        </w:rPr>
        <w:t>(Foster and Bravington 2013)</w:t>
      </w:r>
      <w:r w:rsidR="001642EB">
        <w:rPr>
          <w:rFonts w:ascii="Times New Roman" w:hAnsi="Times New Roman"/>
          <w:sz w:val="24"/>
          <w:szCs w:val="24"/>
        </w:rPr>
        <w:fldChar w:fldCharType="end"/>
      </w:r>
      <w:r w:rsidR="00311B76">
        <w:rPr>
          <w:rFonts w:ascii="Times New Roman" w:hAnsi="Times New Roman"/>
          <w:sz w:val="24"/>
          <w:szCs w:val="24"/>
        </w:rPr>
        <w:t xml:space="preserve">.  </w:t>
      </w:r>
      <w:r w:rsidR="00973C22">
        <w:rPr>
          <w:rFonts w:ascii="Times New Roman" w:hAnsi="Times New Roman"/>
          <w:sz w:val="24"/>
          <w:szCs w:val="24"/>
        </w:rPr>
        <w:t>Models were run separately for each treatment type (i.e. water, shade, and clipping).</w:t>
      </w:r>
      <w:r w:rsidR="00887A80">
        <w:rPr>
          <w:rFonts w:ascii="Times New Roman" w:hAnsi="Times New Roman"/>
          <w:sz w:val="24"/>
          <w:szCs w:val="24"/>
        </w:rPr>
        <w:t xml:space="preserve"> We ran each model separately because the treatments were not fully crossed</w:t>
      </w:r>
      <w:ins w:id="195" w:author="zenrunner" w:date="2019-01-15T07:06:00Z">
        <w:r w:rsidR="00B92279">
          <w:rPr>
            <w:rFonts w:ascii="Times New Roman" w:hAnsi="Times New Roman"/>
            <w:sz w:val="24"/>
            <w:szCs w:val="24"/>
          </w:rPr>
          <w:t xml:space="preserve"> – ahah so not orthogonal?</w:t>
        </w:r>
        <w:r w:rsidR="00AE60B3">
          <w:rPr>
            <w:rFonts w:ascii="Times New Roman" w:hAnsi="Times New Roman"/>
            <w:sz w:val="24"/>
            <w:szCs w:val="24"/>
          </w:rPr>
          <w:t>,</w:t>
        </w:r>
      </w:ins>
      <w:r w:rsidR="00887A80">
        <w:rPr>
          <w:rFonts w:ascii="Times New Roman" w:hAnsi="Times New Roman"/>
          <w:sz w:val="24"/>
          <w:szCs w:val="24"/>
        </w:rPr>
        <w:t xml:space="preserve"> and this method allowed for comparisons among levels within each treatment. </w:t>
      </w:r>
      <w:ins w:id="196" w:author="zenrunner" w:date="2019-01-15T07:06:00Z">
        <w:r w:rsidR="00AE60B3">
          <w:rPr>
            <w:rFonts w:ascii="Times New Roman" w:hAnsi="Times New Roman"/>
            <w:sz w:val="24"/>
            <w:szCs w:val="24"/>
          </w:rPr>
          <w:t>All stats were done in R</w:t>
        </w:r>
      </w:ins>
      <w:ins w:id="197" w:author="zenrunner" w:date="2019-01-15T07:07:00Z">
        <w:r w:rsidR="00AE60B3">
          <w:rPr>
            <w:rFonts w:ascii="Times New Roman" w:hAnsi="Times New Roman"/>
            <w:sz w:val="24"/>
            <w:szCs w:val="24"/>
          </w:rPr>
          <w:t>… etc and list and cite packages above for each test.</w:t>
        </w:r>
      </w:ins>
    </w:p>
    <w:p w14:paraId="0803E3E4" w14:textId="77777777" w:rsidR="00F27326" w:rsidRPr="00241416" w:rsidRDefault="00F27326">
      <w:pPr>
        <w:rPr>
          <w:rFonts w:ascii="Times New Roman" w:hAnsi="Times New Roman"/>
          <w:sz w:val="24"/>
          <w:szCs w:val="24"/>
        </w:rPr>
      </w:pPr>
    </w:p>
    <w:p w14:paraId="184A5814" w14:textId="77777777" w:rsidR="00F27326" w:rsidRPr="00241416" w:rsidRDefault="00F27326">
      <w:pPr>
        <w:rPr>
          <w:rFonts w:ascii="Times New Roman" w:hAnsi="Times New Roman"/>
          <w:b/>
          <w:sz w:val="24"/>
          <w:szCs w:val="24"/>
        </w:rPr>
      </w:pPr>
      <w:r w:rsidRPr="00241416">
        <w:rPr>
          <w:rFonts w:ascii="Times New Roman" w:hAnsi="Times New Roman"/>
          <w:b/>
          <w:sz w:val="24"/>
          <w:szCs w:val="24"/>
        </w:rPr>
        <w:t>Results</w:t>
      </w:r>
    </w:p>
    <w:p w14:paraId="7721BE38" w14:textId="20A219AC" w:rsidR="00F27326" w:rsidRDefault="00767B4D" w:rsidP="00241416">
      <w:pPr>
        <w:spacing w:line="480" w:lineRule="auto"/>
        <w:rPr>
          <w:ins w:id="198" w:author="zenrunner" w:date="2019-01-15T07:12:00Z"/>
          <w:rFonts w:ascii="Times New Roman" w:hAnsi="Times New Roman"/>
          <w:sz w:val="24"/>
          <w:szCs w:val="24"/>
        </w:rPr>
      </w:pPr>
      <w:r w:rsidRPr="00241416">
        <w:rPr>
          <w:rFonts w:ascii="Times New Roman" w:hAnsi="Times New Roman"/>
          <w:sz w:val="24"/>
          <w:szCs w:val="24"/>
        </w:rPr>
        <w:t xml:space="preserve">The 700 shrubs </w:t>
      </w:r>
      <w:r w:rsidR="00165064">
        <w:rPr>
          <w:rFonts w:ascii="Times New Roman" w:hAnsi="Times New Roman"/>
          <w:sz w:val="24"/>
          <w:szCs w:val="24"/>
        </w:rPr>
        <w:t xml:space="preserve">measured in the field </w:t>
      </w:r>
      <w:r w:rsidRPr="00241416">
        <w:rPr>
          <w:rFonts w:ascii="Times New Roman" w:hAnsi="Times New Roman"/>
          <w:sz w:val="24"/>
          <w:szCs w:val="24"/>
        </w:rPr>
        <w:t>were on average 1.33</w:t>
      </w:r>
      <w:r w:rsidR="00887A80">
        <w:rPr>
          <w:rFonts w:ascii="Times New Roman" w:hAnsi="Times New Roman"/>
          <w:sz w:val="24"/>
          <w:szCs w:val="24"/>
        </w:rPr>
        <w:t xml:space="preserve"> ± 0.015</w:t>
      </w:r>
      <w:r w:rsidRPr="00241416">
        <w:rPr>
          <w:rFonts w:ascii="Times New Roman" w:hAnsi="Times New Roman"/>
          <w:sz w:val="24"/>
          <w:szCs w:val="24"/>
        </w:rPr>
        <w:t xml:space="preserve"> m </w:t>
      </w:r>
      <w:r w:rsidR="00887A80">
        <w:rPr>
          <w:rFonts w:ascii="Times New Roman" w:hAnsi="Times New Roman"/>
          <w:sz w:val="24"/>
          <w:szCs w:val="24"/>
        </w:rPr>
        <w:t>tall</w:t>
      </w:r>
      <w:r w:rsidRPr="00241416">
        <w:rPr>
          <w:rFonts w:ascii="Times New Roman" w:hAnsi="Times New Roman"/>
          <w:sz w:val="24"/>
          <w:szCs w:val="24"/>
        </w:rPr>
        <w:t>, 3.45</w:t>
      </w:r>
      <w:r w:rsidR="00887A80">
        <w:rPr>
          <w:rFonts w:ascii="Times New Roman" w:hAnsi="Times New Roman"/>
          <w:sz w:val="24"/>
          <w:szCs w:val="24"/>
        </w:rPr>
        <w:t xml:space="preserve"> ± 0.051</w:t>
      </w:r>
      <w:r w:rsidRPr="00241416">
        <w:rPr>
          <w:rFonts w:ascii="Times New Roman" w:hAnsi="Times New Roman"/>
          <w:sz w:val="24"/>
          <w:szCs w:val="24"/>
        </w:rPr>
        <w:t xml:space="preserve"> m along the longest diameter, 9.32</w:t>
      </w:r>
      <w:r w:rsidR="00887A80">
        <w:rPr>
          <w:rFonts w:ascii="Times New Roman" w:hAnsi="Times New Roman"/>
          <w:sz w:val="24"/>
          <w:szCs w:val="24"/>
        </w:rPr>
        <w:t xml:space="preserve"> ± 0.27</w:t>
      </w:r>
      <w:r w:rsidRPr="00241416">
        <w:rPr>
          <w:rFonts w:ascii="Times New Roman" w:hAnsi="Times New Roman"/>
          <w:sz w:val="24"/>
          <w:szCs w:val="24"/>
        </w:rPr>
        <w:t xml:space="preserve"> m</w:t>
      </w:r>
      <w:r w:rsidRPr="00241416">
        <w:rPr>
          <w:rFonts w:ascii="Times New Roman" w:hAnsi="Times New Roman"/>
          <w:sz w:val="24"/>
          <w:szCs w:val="24"/>
          <w:vertAlign w:val="superscript"/>
        </w:rPr>
        <w:t xml:space="preserve">2 </w:t>
      </w:r>
      <w:r w:rsidRPr="00241416">
        <w:rPr>
          <w:rFonts w:ascii="Times New Roman" w:hAnsi="Times New Roman"/>
          <w:sz w:val="24"/>
          <w:szCs w:val="24"/>
        </w:rPr>
        <w:t>in area, and a density of 43.2</w:t>
      </w:r>
      <w:r w:rsidR="00887A80">
        <w:rPr>
          <w:rFonts w:ascii="Times New Roman" w:hAnsi="Times New Roman"/>
          <w:sz w:val="24"/>
          <w:szCs w:val="24"/>
        </w:rPr>
        <w:t xml:space="preserve"> ± 6.27</w:t>
      </w:r>
      <w:r w:rsidRPr="00241416">
        <w:rPr>
          <w:rFonts w:ascii="Times New Roman" w:hAnsi="Times New Roman"/>
          <w:sz w:val="24"/>
          <w:szCs w:val="24"/>
        </w:rPr>
        <w:t xml:space="preserve"> shrubs per hectare. </w:t>
      </w:r>
      <w:r w:rsidR="007536F4" w:rsidRPr="00241416">
        <w:rPr>
          <w:rFonts w:ascii="Times New Roman" w:hAnsi="Times New Roman"/>
          <w:i/>
          <w:sz w:val="24"/>
          <w:szCs w:val="24"/>
        </w:rPr>
        <w:t>B. madritensis</w:t>
      </w:r>
      <w:r w:rsidR="007536F4" w:rsidRPr="00241416">
        <w:rPr>
          <w:rFonts w:ascii="Times New Roman" w:hAnsi="Times New Roman"/>
          <w:sz w:val="24"/>
          <w:szCs w:val="24"/>
        </w:rPr>
        <w:t xml:space="preserve"> was the dominant grass species </w:t>
      </w:r>
      <w:r w:rsidR="00F40790">
        <w:rPr>
          <w:rFonts w:ascii="Times New Roman" w:hAnsi="Times New Roman"/>
          <w:sz w:val="24"/>
          <w:szCs w:val="24"/>
        </w:rPr>
        <w:t xml:space="preserve">comprising </w:t>
      </w:r>
      <w:r w:rsidR="007536F4" w:rsidRPr="00241416">
        <w:rPr>
          <w:rFonts w:ascii="Times New Roman" w:hAnsi="Times New Roman"/>
          <w:sz w:val="24"/>
          <w:szCs w:val="24"/>
        </w:rPr>
        <w:t xml:space="preserve">greater than 60% of the annual plant community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"10.1111/nph.14778", "ISSN" : "0028646X", "author" : [ { "dropping-particle" : "", "family" : "Filazzola", "given" : "Alessandro", "non-dropping-particle" : "", "parse-names" : false, "suffix" : "" }, { "dropping-particle" : "", "family" : "Liczner", "given" : "Amanda Rae", "non-dropping-particle" : "", "parse-names" : false, "suffix" : "" }, { "dropping-particle" : "", "family" : "Westphal", "given" : "Michael", "non-dropping-particle" : "", "parse-names" : false, "suffix" : "" }, { "dropping-particle" : "", "family" : "Lortie", "given" : "Christopher J.", "non-dropping-particle" : "", "parse-names" : false, "suffix" : "" } ], "container-title" : "New Phytologist", "id" : "ITEM-1", "issue" : "1", "issued" : { "date-parts" : [ [ "2018", "9", "25" ] ] }, "page" : "140-150", "title" : "The effect of consumer pressure and abiotic stress on positive plant interactions are mediated by extreme climatic events", "type" : "article-journal", "volume" : "217" }, "uris" : [ "http://www.mendeley.com/documents/?uuid=d69ad89a-6ce1-380c-8abe-58715830db6e" ] } ], "mendeley" : { "formattedCitation" : "(Filazzola et al. 2018)", "plainTextFormattedCitation" : "(Filazzola et al. 2018)", "previouslyFormattedCitation" : "(Filazzola et al. 2018)" }, "properties" : { "noteIndex" : 0 }, "schema" : "https://github.com/citation-style-language/schema/raw/master/csl-citation.json" }</w:instrText>
      </w:r>
      <w:r w:rsidR="001642EB">
        <w:rPr>
          <w:rFonts w:ascii="Times New Roman" w:hAnsi="Times New Roman"/>
          <w:sz w:val="24"/>
          <w:szCs w:val="24"/>
        </w:rPr>
        <w:fldChar w:fldCharType="separate"/>
      </w:r>
      <w:r w:rsidR="00306FBE" w:rsidRPr="00306FBE">
        <w:rPr>
          <w:rFonts w:ascii="Times New Roman" w:hAnsi="Times New Roman"/>
          <w:noProof/>
          <w:sz w:val="24"/>
          <w:szCs w:val="24"/>
        </w:rPr>
        <w:t>(Filazzola et al. 2018)</w:t>
      </w:r>
      <w:r w:rsidR="001642EB">
        <w:rPr>
          <w:rFonts w:ascii="Times New Roman" w:hAnsi="Times New Roman"/>
          <w:sz w:val="24"/>
          <w:szCs w:val="24"/>
        </w:rPr>
        <w:fldChar w:fldCharType="end"/>
      </w:r>
      <w:r w:rsidR="007536F4" w:rsidRPr="00241416">
        <w:rPr>
          <w:rFonts w:ascii="Times New Roman" w:hAnsi="Times New Roman"/>
          <w:sz w:val="24"/>
          <w:szCs w:val="24"/>
        </w:rPr>
        <w:t xml:space="preserve">. </w:t>
      </w:r>
      <w:r w:rsidR="000B053E" w:rsidRPr="00241416">
        <w:rPr>
          <w:rFonts w:ascii="Times New Roman" w:hAnsi="Times New Roman"/>
          <w:sz w:val="24"/>
          <w:szCs w:val="24"/>
        </w:rPr>
        <w:t>The average RDM value was 7.04</w:t>
      </w:r>
      <w:r w:rsidR="00887A80">
        <w:rPr>
          <w:rFonts w:ascii="Times New Roman" w:hAnsi="Times New Roman"/>
          <w:sz w:val="24"/>
          <w:szCs w:val="24"/>
        </w:rPr>
        <w:t xml:space="preserve"> ± 0.21</w:t>
      </w:r>
      <w:r w:rsidR="000B053E" w:rsidRPr="00241416">
        <w:rPr>
          <w:rFonts w:ascii="Times New Roman" w:hAnsi="Times New Roman"/>
          <w:sz w:val="24"/>
          <w:szCs w:val="24"/>
        </w:rPr>
        <w:t xml:space="preserve"> g per quadrat or </w:t>
      </w:r>
      <w:r w:rsidR="008B5E1E" w:rsidRPr="00241416">
        <w:rPr>
          <w:rFonts w:ascii="Times New Roman" w:hAnsi="Times New Roman"/>
          <w:sz w:val="24"/>
          <w:szCs w:val="24"/>
        </w:rPr>
        <w:t>348</w:t>
      </w:r>
      <w:r w:rsidR="00887A80">
        <w:rPr>
          <w:rFonts w:ascii="Times New Roman" w:hAnsi="Times New Roman"/>
          <w:sz w:val="24"/>
          <w:szCs w:val="24"/>
        </w:rPr>
        <w:t xml:space="preserve"> ± 10.4</w:t>
      </w:r>
      <w:r w:rsidR="000B053E" w:rsidRPr="00241416">
        <w:rPr>
          <w:rFonts w:ascii="Times New Roman" w:hAnsi="Times New Roman"/>
          <w:sz w:val="24"/>
          <w:szCs w:val="24"/>
        </w:rPr>
        <w:t xml:space="preserve"> kg of biomass per </w:t>
      </w:r>
      <w:r w:rsidR="00BE40FF" w:rsidRPr="00241416">
        <w:rPr>
          <w:rFonts w:ascii="Times New Roman" w:hAnsi="Times New Roman"/>
          <w:sz w:val="24"/>
          <w:szCs w:val="24"/>
        </w:rPr>
        <w:t>hectare</w:t>
      </w:r>
      <w:r w:rsidR="000B053E" w:rsidRPr="00241416">
        <w:rPr>
          <w:rFonts w:ascii="Times New Roman" w:hAnsi="Times New Roman"/>
          <w:sz w:val="24"/>
          <w:szCs w:val="24"/>
        </w:rPr>
        <w:t>.</w:t>
      </w:r>
      <w:r w:rsidR="00397184" w:rsidRPr="00241416">
        <w:rPr>
          <w:rFonts w:ascii="Times New Roman" w:hAnsi="Times New Roman"/>
          <w:sz w:val="24"/>
          <w:szCs w:val="24"/>
        </w:rPr>
        <w:t xml:space="preserve"> Shrub density was negatively correlated to the interpolated </w:t>
      </w:r>
      <w:r w:rsidR="00397184" w:rsidRPr="00241416">
        <w:rPr>
          <w:rFonts w:ascii="Times New Roman" w:hAnsi="Times New Roman"/>
          <w:sz w:val="24"/>
          <w:szCs w:val="24"/>
        </w:rPr>
        <w:lastRenderedPageBreak/>
        <w:t>RDM values with larger and less dense shrubs being more frequent in areas of high RDM (F</w:t>
      </w:r>
      <w:r w:rsidR="00397184" w:rsidRPr="00241416">
        <w:rPr>
          <w:rFonts w:ascii="Times New Roman" w:hAnsi="Times New Roman"/>
          <w:sz w:val="24"/>
          <w:szCs w:val="24"/>
          <w:vertAlign w:val="subscript"/>
        </w:rPr>
        <w:t xml:space="preserve">18 </w:t>
      </w:r>
      <w:r w:rsidR="00397184" w:rsidRPr="00241416">
        <w:rPr>
          <w:rFonts w:ascii="Times New Roman" w:hAnsi="Times New Roman"/>
          <w:sz w:val="24"/>
          <w:szCs w:val="24"/>
        </w:rPr>
        <w:t>= 13.9, p = 0.0015</w:t>
      </w:r>
      <w:r w:rsidR="00986280" w:rsidRPr="00241416">
        <w:rPr>
          <w:rFonts w:ascii="Times New Roman" w:hAnsi="Times New Roman"/>
          <w:sz w:val="24"/>
          <w:szCs w:val="24"/>
        </w:rPr>
        <w:t>, r</w:t>
      </w:r>
      <w:r w:rsidR="00986280" w:rsidRPr="00241416">
        <w:rPr>
          <w:rFonts w:ascii="Times New Roman" w:hAnsi="Times New Roman"/>
          <w:sz w:val="24"/>
          <w:szCs w:val="24"/>
          <w:vertAlign w:val="superscript"/>
        </w:rPr>
        <w:t xml:space="preserve">2 </w:t>
      </w:r>
      <w:r w:rsidR="00986280" w:rsidRPr="00241416">
        <w:rPr>
          <w:rFonts w:ascii="Times New Roman" w:hAnsi="Times New Roman"/>
          <w:sz w:val="24"/>
          <w:szCs w:val="24"/>
        </w:rPr>
        <w:t>= 0.41</w:t>
      </w:r>
      <w:r w:rsidR="00241416">
        <w:rPr>
          <w:rFonts w:ascii="Times New Roman" w:hAnsi="Times New Roman"/>
          <w:sz w:val="24"/>
          <w:szCs w:val="24"/>
        </w:rPr>
        <w:t>; Figure 1</w:t>
      </w:r>
      <w:r w:rsidR="00397184" w:rsidRPr="00241416">
        <w:rPr>
          <w:rFonts w:ascii="Times New Roman" w:hAnsi="Times New Roman"/>
          <w:sz w:val="24"/>
          <w:szCs w:val="24"/>
        </w:rPr>
        <w:t>).</w:t>
      </w:r>
      <w:r w:rsidR="000B053E" w:rsidRPr="00241416">
        <w:rPr>
          <w:rFonts w:ascii="Times New Roman" w:hAnsi="Times New Roman"/>
          <w:sz w:val="24"/>
          <w:szCs w:val="24"/>
        </w:rPr>
        <w:t xml:space="preserve"> </w:t>
      </w:r>
      <w:ins w:id="199" w:author="zenrunner" w:date="2019-01-15T07:07:00Z">
        <w:r w:rsidR="00856658">
          <w:rPr>
            <w:rFonts w:ascii="Times New Roman" w:hAnsi="Times New Roman"/>
            <w:sz w:val="24"/>
            <w:szCs w:val="24"/>
          </w:rPr>
          <w:t>So is the assumption here that RDM is all or mostly exotic?? Some referee will challenge this so best make a clear statement in methods about this</w:t>
        </w:r>
      </w:ins>
      <w:ins w:id="200" w:author="zenrunner" w:date="2019-01-15T07:08:00Z">
        <w:r w:rsidR="00856658">
          <w:rPr>
            <w:rFonts w:ascii="Times New Roman" w:hAnsi="Times New Roman"/>
            <w:sz w:val="24"/>
            <w:szCs w:val="24"/>
          </w:rPr>
          <w:t>…</w:t>
        </w:r>
      </w:ins>
      <w:ins w:id="201" w:author="zenrunner" w:date="2019-01-15T07:11:00Z">
        <w:r w:rsidR="00067630">
          <w:rPr>
            <w:rFonts w:ascii="Times New Roman" w:hAnsi="Times New Roman"/>
            <w:sz w:val="24"/>
            <w:szCs w:val="24"/>
          </w:rPr>
          <w:t xml:space="preserve"> do you also have brome densities? I think you do right? If not, I have those data from another dataset for you – should add I think? Be cool to test.</w:t>
        </w:r>
      </w:ins>
      <w:ins w:id="202" w:author="zenrunner" w:date="2019-01-15T07:12:00Z">
        <w:r w:rsidR="00B3446B">
          <w:rPr>
            <w:rFonts w:ascii="Times New Roman" w:hAnsi="Times New Roman"/>
            <w:sz w:val="24"/>
            <w:szCs w:val="24"/>
          </w:rPr>
          <w:t xml:space="preserve"> Do you still have the RDM in bags? I think I saw it in the storage room in lumbers?  What proportion of RDM is brome?</w:t>
        </w:r>
        <w:r w:rsidR="00AC2C42">
          <w:rPr>
            <w:rFonts w:ascii="Times New Roman" w:hAnsi="Times New Roman"/>
            <w:sz w:val="24"/>
            <w:szCs w:val="24"/>
          </w:rPr>
          <w:t xml:space="preserve"> </w:t>
        </w:r>
      </w:ins>
    </w:p>
    <w:p w14:paraId="7169FB42" w14:textId="77777777" w:rsidR="00B3446B" w:rsidRPr="00241416" w:rsidRDefault="00B3446B" w:rsidP="00241416">
      <w:pPr>
        <w:spacing w:line="480" w:lineRule="auto"/>
        <w:rPr>
          <w:rFonts w:ascii="Times New Roman" w:hAnsi="Times New Roman"/>
          <w:sz w:val="24"/>
          <w:szCs w:val="24"/>
        </w:rPr>
      </w:pPr>
    </w:p>
    <w:p w14:paraId="648B6B12" w14:textId="1E41A79E" w:rsidR="00F27326" w:rsidRDefault="00033328" w:rsidP="004B1BC3">
      <w:pPr>
        <w:spacing w:line="480" w:lineRule="auto"/>
        <w:rPr>
          <w:rFonts w:ascii="Times New Roman" w:hAnsi="Times New Roman"/>
          <w:sz w:val="24"/>
          <w:szCs w:val="24"/>
        </w:rPr>
      </w:pPr>
      <w:r>
        <w:rPr>
          <w:rFonts w:ascii="Times New Roman" w:hAnsi="Times New Roman"/>
          <w:sz w:val="24"/>
          <w:szCs w:val="24"/>
        </w:rPr>
        <w:t>The</w:t>
      </w:r>
      <w:r w:rsidR="006C0D38">
        <w:rPr>
          <w:rFonts w:ascii="Times New Roman" w:hAnsi="Times New Roman"/>
          <w:sz w:val="24"/>
          <w:szCs w:val="24"/>
        </w:rPr>
        <w:t xml:space="preserve"> </w:t>
      </w:r>
      <w:del w:id="203" w:author="zenrunner" w:date="2019-01-15T07:09:00Z">
        <w:r w:rsidR="006C0D38" w:rsidDel="00F35275">
          <w:rPr>
            <w:rFonts w:ascii="Times New Roman" w:hAnsi="Times New Roman"/>
            <w:sz w:val="24"/>
            <w:szCs w:val="24"/>
          </w:rPr>
          <w:delText xml:space="preserve">overall number of individuals that </w:delText>
        </w:r>
      </w:del>
      <w:ins w:id="204" w:author="zenrunner" w:date="2019-01-15T07:09:00Z">
        <w:r w:rsidR="00F35275">
          <w:rPr>
            <w:rFonts w:ascii="Times New Roman" w:hAnsi="Times New Roman"/>
            <w:sz w:val="24"/>
            <w:szCs w:val="24"/>
          </w:rPr>
          <w:t xml:space="preserve">proportion </w:t>
        </w:r>
      </w:ins>
      <w:del w:id="205" w:author="zenrunner" w:date="2019-01-15T07:10:00Z">
        <w:r w:rsidR="006C0D38" w:rsidDel="00F35275">
          <w:rPr>
            <w:rFonts w:ascii="Times New Roman" w:hAnsi="Times New Roman"/>
            <w:sz w:val="24"/>
            <w:szCs w:val="24"/>
          </w:rPr>
          <w:delText xml:space="preserve">survived </w:delText>
        </w:r>
      </w:del>
      <w:ins w:id="206" w:author="zenrunner" w:date="2019-01-15T07:10:00Z">
        <w:r w:rsidR="00F35275">
          <w:rPr>
            <w:rFonts w:ascii="Times New Roman" w:hAnsi="Times New Roman"/>
            <w:sz w:val="24"/>
            <w:szCs w:val="24"/>
          </w:rPr>
          <w:t>established of ephedra?</w:t>
        </w:r>
        <w:r w:rsidR="00F35275">
          <w:rPr>
            <w:rFonts w:ascii="Times New Roman" w:hAnsi="Times New Roman"/>
            <w:sz w:val="24"/>
            <w:szCs w:val="24"/>
          </w:rPr>
          <w:t xml:space="preserve"> </w:t>
        </w:r>
      </w:ins>
      <w:del w:id="207" w:author="zenrunner" w:date="2019-01-15T07:10:00Z">
        <w:r w:rsidR="006C0D38" w:rsidDel="00F35275">
          <w:rPr>
            <w:rFonts w:ascii="Times New Roman" w:hAnsi="Times New Roman"/>
            <w:sz w:val="24"/>
            <w:szCs w:val="24"/>
          </w:rPr>
          <w:delText xml:space="preserve">until the end of the experiment </w:delText>
        </w:r>
      </w:del>
      <w:ins w:id="208" w:author="zenrunner" w:date="2019-01-15T07:10:00Z">
        <w:r w:rsidR="00F35275">
          <w:rPr>
            <w:rFonts w:ascii="Times New Roman" w:hAnsi="Times New Roman"/>
            <w:sz w:val="24"/>
            <w:szCs w:val="24"/>
          </w:rPr>
          <w:t xml:space="preserve">in the abiotic factor greenhouse trial </w:t>
        </w:r>
      </w:ins>
      <w:r w:rsidR="006C0D38">
        <w:rPr>
          <w:rFonts w:ascii="Times New Roman" w:hAnsi="Times New Roman"/>
          <w:sz w:val="24"/>
          <w:szCs w:val="24"/>
        </w:rPr>
        <w:t>was</w:t>
      </w:r>
      <w:r w:rsidR="004B1BC3">
        <w:rPr>
          <w:rFonts w:ascii="Times New Roman" w:hAnsi="Times New Roman"/>
          <w:sz w:val="24"/>
          <w:szCs w:val="24"/>
        </w:rPr>
        <w:t xml:space="preserve"> significantly greater</w:t>
      </w:r>
      <w:r w:rsidR="006C0D38">
        <w:rPr>
          <w:rFonts w:ascii="Times New Roman" w:hAnsi="Times New Roman"/>
          <w:sz w:val="24"/>
          <w:szCs w:val="24"/>
        </w:rPr>
        <w:t xml:space="preserve"> in</w:t>
      </w:r>
      <w:r w:rsidR="004B1BC3">
        <w:rPr>
          <w:rFonts w:ascii="Times New Roman" w:hAnsi="Times New Roman"/>
          <w:sz w:val="24"/>
          <w:szCs w:val="24"/>
        </w:rPr>
        <w:t xml:space="preserve"> pots with</w:t>
      </w:r>
      <w:r w:rsidR="006C0D38">
        <w:rPr>
          <w:rFonts w:ascii="Times New Roman" w:hAnsi="Times New Roman"/>
          <w:sz w:val="24"/>
          <w:szCs w:val="24"/>
        </w:rPr>
        <w:t xml:space="preserve"> full-sun </w:t>
      </w:r>
      <w:r w:rsidR="00102D96" w:rsidRPr="00C05A70">
        <w:rPr>
          <w:rFonts w:ascii="Times New Roman" w:hAnsi="Times New Roman"/>
          <w:sz w:val="24"/>
          <w:szCs w:val="24"/>
        </w:rPr>
        <w:t>(χ</w:t>
      </w:r>
      <w:r w:rsidR="00102D96" w:rsidRPr="00C05A70">
        <w:rPr>
          <w:rFonts w:ascii="Times New Roman" w:hAnsi="Times New Roman"/>
          <w:sz w:val="24"/>
          <w:szCs w:val="24"/>
          <w:vertAlign w:val="superscript"/>
        </w:rPr>
        <w:t xml:space="preserve">2 </w:t>
      </w:r>
      <w:r w:rsidR="000E558D">
        <w:rPr>
          <w:rFonts w:ascii="Times New Roman" w:hAnsi="Times New Roman"/>
          <w:sz w:val="24"/>
          <w:szCs w:val="24"/>
        </w:rPr>
        <w:t xml:space="preserve">= </w:t>
      </w:r>
      <w:r w:rsidR="00102D96" w:rsidRPr="00C05A70">
        <w:rPr>
          <w:rFonts w:ascii="Times New Roman" w:hAnsi="Times New Roman"/>
          <w:sz w:val="24"/>
          <w:szCs w:val="24"/>
        </w:rPr>
        <w:t>-</w:t>
      </w:r>
      <w:r w:rsidR="00102D96">
        <w:rPr>
          <w:rFonts w:ascii="Times New Roman" w:hAnsi="Times New Roman"/>
          <w:sz w:val="24"/>
          <w:szCs w:val="24"/>
        </w:rPr>
        <w:t>10.7</w:t>
      </w:r>
      <w:r w:rsidR="00102D96" w:rsidRPr="00C05A70">
        <w:rPr>
          <w:rFonts w:ascii="Times New Roman" w:hAnsi="Times New Roman"/>
          <w:sz w:val="24"/>
          <w:szCs w:val="24"/>
        </w:rPr>
        <w:t xml:space="preserve">, p </w:t>
      </w:r>
      <w:r w:rsidR="00102D96">
        <w:rPr>
          <w:rFonts w:ascii="Times New Roman" w:hAnsi="Times New Roman"/>
          <w:sz w:val="24"/>
          <w:szCs w:val="24"/>
        </w:rPr>
        <w:t>=</w:t>
      </w:r>
      <w:r w:rsidR="00102D96" w:rsidRPr="00C05A70">
        <w:rPr>
          <w:rFonts w:ascii="Times New Roman" w:hAnsi="Times New Roman"/>
          <w:sz w:val="24"/>
          <w:szCs w:val="24"/>
        </w:rPr>
        <w:t xml:space="preserve"> 0.001</w:t>
      </w:r>
      <w:r w:rsidR="00102D96">
        <w:rPr>
          <w:rFonts w:ascii="Times New Roman" w:hAnsi="Times New Roman"/>
          <w:sz w:val="24"/>
          <w:szCs w:val="24"/>
        </w:rPr>
        <w:t>1</w:t>
      </w:r>
      <w:r w:rsidR="00102D96" w:rsidRPr="00C05A70">
        <w:rPr>
          <w:rFonts w:ascii="Times New Roman" w:hAnsi="Times New Roman"/>
          <w:sz w:val="24"/>
          <w:szCs w:val="24"/>
        </w:rPr>
        <w:t>)</w:t>
      </w:r>
      <w:r w:rsidR="006C0D38">
        <w:rPr>
          <w:rFonts w:ascii="Times New Roman" w:hAnsi="Times New Roman"/>
          <w:sz w:val="24"/>
          <w:szCs w:val="24"/>
        </w:rPr>
        <w:t xml:space="preserve"> and at intermediate levels of sand within the soil (</w:t>
      </w:r>
      <w:r w:rsidR="00C0595F" w:rsidRPr="00241416">
        <w:rPr>
          <w:rFonts w:ascii="Times New Roman" w:hAnsi="Times New Roman"/>
          <w:sz w:val="24"/>
          <w:szCs w:val="24"/>
        </w:rPr>
        <w:t>F</w:t>
      </w:r>
      <w:r w:rsidR="00C0595F">
        <w:rPr>
          <w:rFonts w:ascii="Times New Roman" w:hAnsi="Times New Roman"/>
          <w:sz w:val="24"/>
          <w:szCs w:val="24"/>
          <w:vertAlign w:val="subscript"/>
        </w:rPr>
        <w:t>2</w:t>
      </w:r>
      <w:r w:rsidR="00C0595F" w:rsidRPr="00241416">
        <w:rPr>
          <w:rFonts w:ascii="Times New Roman" w:hAnsi="Times New Roman"/>
          <w:sz w:val="24"/>
          <w:szCs w:val="24"/>
          <w:vertAlign w:val="subscript"/>
        </w:rPr>
        <w:t xml:space="preserve"> </w:t>
      </w:r>
      <w:r w:rsidR="00C0595F" w:rsidRPr="00241416">
        <w:rPr>
          <w:rFonts w:ascii="Times New Roman" w:hAnsi="Times New Roman"/>
          <w:sz w:val="24"/>
          <w:szCs w:val="24"/>
        </w:rPr>
        <w:t xml:space="preserve">= </w:t>
      </w:r>
      <w:r w:rsidR="00C0595F">
        <w:rPr>
          <w:rFonts w:ascii="Times New Roman" w:hAnsi="Times New Roman"/>
          <w:sz w:val="24"/>
          <w:szCs w:val="24"/>
        </w:rPr>
        <w:t>20.6, p = 0.046</w:t>
      </w:r>
      <w:r w:rsidR="00C0595F" w:rsidRPr="00241416">
        <w:rPr>
          <w:rFonts w:ascii="Times New Roman" w:hAnsi="Times New Roman"/>
          <w:sz w:val="24"/>
          <w:szCs w:val="24"/>
        </w:rPr>
        <w:t>, r</w:t>
      </w:r>
      <w:r w:rsidR="00C0595F" w:rsidRPr="00241416">
        <w:rPr>
          <w:rFonts w:ascii="Times New Roman" w:hAnsi="Times New Roman"/>
          <w:sz w:val="24"/>
          <w:szCs w:val="24"/>
          <w:vertAlign w:val="superscript"/>
        </w:rPr>
        <w:t xml:space="preserve">2 </w:t>
      </w:r>
      <w:r w:rsidR="00C0595F" w:rsidRPr="00241416">
        <w:rPr>
          <w:rFonts w:ascii="Times New Roman" w:hAnsi="Times New Roman"/>
          <w:sz w:val="24"/>
          <w:szCs w:val="24"/>
        </w:rPr>
        <w:t>= 0.</w:t>
      </w:r>
      <w:r w:rsidR="00C0595F">
        <w:rPr>
          <w:rFonts w:ascii="Times New Roman" w:hAnsi="Times New Roman"/>
          <w:sz w:val="24"/>
          <w:szCs w:val="24"/>
        </w:rPr>
        <w:t>91;</w:t>
      </w:r>
      <w:r w:rsidR="004B1BC3">
        <w:rPr>
          <w:rFonts w:ascii="Times New Roman" w:hAnsi="Times New Roman"/>
          <w:sz w:val="24"/>
          <w:szCs w:val="24"/>
        </w:rPr>
        <w:t xml:space="preserve"> </w:t>
      </w:r>
      <w:r w:rsidR="00E806B0">
        <w:rPr>
          <w:rFonts w:ascii="Times New Roman" w:hAnsi="Times New Roman"/>
          <w:sz w:val="24"/>
          <w:szCs w:val="24"/>
        </w:rPr>
        <w:t>Figure 3</w:t>
      </w:r>
      <w:r w:rsidR="004B1BC3">
        <w:rPr>
          <w:rFonts w:ascii="Times New Roman" w:hAnsi="Times New Roman"/>
          <w:sz w:val="24"/>
          <w:szCs w:val="24"/>
        </w:rPr>
        <w:t xml:space="preserve">). </w:t>
      </w:r>
      <w:r>
        <w:rPr>
          <w:rFonts w:ascii="Times New Roman" w:hAnsi="Times New Roman"/>
          <w:sz w:val="24"/>
          <w:szCs w:val="24"/>
        </w:rPr>
        <w:t>However, t</w:t>
      </w:r>
      <w:r w:rsidRPr="00C05A70">
        <w:rPr>
          <w:rFonts w:ascii="Times New Roman" w:hAnsi="Times New Roman"/>
          <w:sz w:val="24"/>
          <w:szCs w:val="24"/>
        </w:rPr>
        <w:t xml:space="preserve">he </w:t>
      </w:r>
      <w:del w:id="209" w:author="zenrunner" w:date="2019-01-15T07:10:00Z">
        <w:r w:rsidRPr="00C05A70" w:rsidDel="00925C51">
          <w:rPr>
            <w:rFonts w:ascii="Times New Roman" w:hAnsi="Times New Roman"/>
            <w:sz w:val="24"/>
            <w:szCs w:val="24"/>
          </w:rPr>
          <w:delText xml:space="preserve">estimated </w:delText>
        </w:r>
      </w:del>
      <w:r w:rsidRPr="00C05A70">
        <w:rPr>
          <w:rFonts w:ascii="Times New Roman" w:hAnsi="Times New Roman"/>
          <w:sz w:val="24"/>
          <w:szCs w:val="24"/>
        </w:rPr>
        <w:t xml:space="preserve">rate of survival for </w:t>
      </w:r>
      <w:r w:rsidRPr="004B1BC3">
        <w:rPr>
          <w:rFonts w:ascii="Times New Roman" w:hAnsi="Times New Roman"/>
          <w:i/>
          <w:sz w:val="24"/>
          <w:szCs w:val="24"/>
        </w:rPr>
        <w:t>E. californica</w:t>
      </w:r>
      <w:r w:rsidRPr="00C05A70">
        <w:rPr>
          <w:rFonts w:ascii="Times New Roman" w:hAnsi="Times New Roman"/>
          <w:sz w:val="24"/>
          <w:szCs w:val="24"/>
        </w:rPr>
        <w:t xml:space="preserve"> was significantly lower in full-sun microsites (χ</w:t>
      </w:r>
      <w:r w:rsidRPr="00C05A70">
        <w:rPr>
          <w:rFonts w:ascii="Times New Roman" w:hAnsi="Times New Roman"/>
          <w:sz w:val="24"/>
          <w:szCs w:val="24"/>
          <w:vertAlign w:val="superscript"/>
        </w:rPr>
        <w:t xml:space="preserve">2 </w:t>
      </w:r>
      <w:r w:rsidRPr="00C05A70">
        <w:rPr>
          <w:rFonts w:ascii="Times New Roman" w:hAnsi="Times New Roman"/>
          <w:sz w:val="24"/>
          <w:szCs w:val="24"/>
        </w:rPr>
        <w:t>= -12.8, p &lt; 0.001; Figure 2a) and with increasing sand in soil (χ</w:t>
      </w:r>
      <w:r w:rsidRPr="00C05A70">
        <w:rPr>
          <w:rFonts w:ascii="Times New Roman" w:hAnsi="Times New Roman"/>
          <w:sz w:val="24"/>
          <w:szCs w:val="24"/>
          <w:vertAlign w:val="superscript"/>
        </w:rPr>
        <w:t xml:space="preserve">2 </w:t>
      </w:r>
      <w:r w:rsidRPr="00C05A70">
        <w:rPr>
          <w:rFonts w:ascii="Times New Roman" w:hAnsi="Times New Roman"/>
          <w:sz w:val="24"/>
          <w:szCs w:val="24"/>
        </w:rPr>
        <w:t>= -23.3, p &lt; 0.001; Figure 2b)</w:t>
      </w:r>
      <w:r>
        <w:rPr>
          <w:rFonts w:ascii="Times New Roman" w:hAnsi="Times New Roman"/>
          <w:sz w:val="24"/>
          <w:szCs w:val="24"/>
        </w:rPr>
        <w:t xml:space="preserve">. </w:t>
      </w:r>
      <w:ins w:id="210" w:author="zenrunner" w:date="2019-01-15T07:10:00Z">
        <w:r w:rsidR="00925C51">
          <w:rPr>
            <w:rFonts w:ascii="Times New Roman" w:hAnsi="Times New Roman"/>
            <w:sz w:val="24"/>
            <w:szCs w:val="24"/>
          </w:rPr>
          <w:t>ok – I would call the first trial abiotic factor trial and the second one density competition trial or something like that to make it clear.</w:t>
        </w:r>
      </w:ins>
    </w:p>
    <w:p w14:paraId="53976DC6" w14:textId="051FBF99" w:rsidR="009A6210" w:rsidRPr="007446D1" w:rsidRDefault="00131194" w:rsidP="004B1BC3">
      <w:pPr>
        <w:spacing w:line="480" w:lineRule="auto"/>
        <w:rPr>
          <w:rFonts w:ascii="Times New Roman" w:hAnsi="Times New Roman"/>
          <w:sz w:val="24"/>
          <w:szCs w:val="24"/>
        </w:rPr>
      </w:pPr>
      <w:r>
        <w:rPr>
          <w:rFonts w:ascii="Times New Roman" w:hAnsi="Times New Roman"/>
          <w:sz w:val="24"/>
          <w:szCs w:val="24"/>
        </w:rPr>
        <w:t xml:space="preserve">The average rate of germination in all greenhouse trials for </w:t>
      </w:r>
      <w:r w:rsidRPr="00131194">
        <w:rPr>
          <w:rFonts w:ascii="Times New Roman" w:hAnsi="Times New Roman"/>
          <w:i/>
          <w:sz w:val="24"/>
          <w:szCs w:val="24"/>
        </w:rPr>
        <w:t>E. californica</w:t>
      </w:r>
      <w:r>
        <w:rPr>
          <w:rFonts w:ascii="Times New Roman" w:hAnsi="Times New Roman"/>
          <w:sz w:val="24"/>
          <w:szCs w:val="24"/>
        </w:rPr>
        <w:t xml:space="preserve"> was 9.86% and for </w:t>
      </w:r>
      <w:r w:rsidRPr="00131194">
        <w:rPr>
          <w:rFonts w:ascii="Times New Roman" w:hAnsi="Times New Roman"/>
          <w:i/>
          <w:sz w:val="24"/>
          <w:szCs w:val="24"/>
        </w:rPr>
        <w:t>B.</w:t>
      </w:r>
      <w:r>
        <w:rPr>
          <w:rFonts w:ascii="Times New Roman" w:hAnsi="Times New Roman"/>
          <w:sz w:val="24"/>
          <w:szCs w:val="24"/>
        </w:rPr>
        <w:t xml:space="preserve"> </w:t>
      </w:r>
      <w:r w:rsidRPr="00603C33">
        <w:rPr>
          <w:rFonts w:ascii="Times New Roman" w:hAnsi="Times New Roman"/>
          <w:i/>
          <w:sz w:val="24"/>
          <w:szCs w:val="24"/>
        </w:rPr>
        <w:t>madritensis</w:t>
      </w:r>
      <w:r>
        <w:rPr>
          <w:rFonts w:ascii="Times New Roman" w:hAnsi="Times New Roman"/>
          <w:sz w:val="24"/>
          <w:szCs w:val="24"/>
        </w:rPr>
        <w:t xml:space="preserve"> was 51.4%</w:t>
      </w:r>
      <w:ins w:id="211" w:author="zenrunner" w:date="2019-01-15T07:13:00Z">
        <w:r w:rsidR="00356547">
          <w:rPr>
            <w:rFonts w:ascii="Times New Roman" w:hAnsi="Times New Roman"/>
            <w:sz w:val="24"/>
            <w:szCs w:val="24"/>
          </w:rPr>
          <w:t xml:space="preserve"> when grown in monocultures? Or across all treatments?</w:t>
        </w:r>
      </w:ins>
      <w:r>
        <w:rPr>
          <w:rFonts w:ascii="Times New Roman" w:hAnsi="Times New Roman"/>
          <w:sz w:val="24"/>
          <w:szCs w:val="24"/>
        </w:rPr>
        <w:t xml:space="preserve">. </w:t>
      </w:r>
      <w:r w:rsidR="009A6210">
        <w:rPr>
          <w:rFonts w:ascii="Times New Roman" w:hAnsi="Times New Roman"/>
          <w:sz w:val="24"/>
          <w:szCs w:val="24"/>
        </w:rPr>
        <w:t xml:space="preserve">The abundance of </w:t>
      </w:r>
      <w:r w:rsidR="009A6210" w:rsidRPr="00603C33">
        <w:rPr>
          <w:rFonts w:ascii="Times New Roman" w:hAnsi="Times New Roman"/>
          <w:i/>
          <w:sz w:val="24"/>
          <w:szCs w:val="24"/>
        </w:rPr>
        <w:t>B. madritensis</w:t>
      </w:r>
      <w:r w:rsidR="009A6210">
        <w:rPr>
          <w:rFonts w:ascii="Times New Roman" w:hAnsi="Times New Roman"/>
          <w:sz w:val="24"/>
          <w:szCs w:val="24"/>
        </w:rPr>
        <w:t xml:space="preserve"> per pot had no effect on </w:t>
      </w:r>
      <w:r w:rsidR="009A6210" w:rsidRPr="009A6210">
        <w:rPr>
          <w:rFonts w:ascii="Times New Roman" w:hAnsi="Times New Roman"/>
          <w:i/>
          <w:sz w:val="24"/>
          <w:szCs w:val="24"/>
        </w:rPr>
        <w:t>E. californica</w:t>
      </w:r>
      <w:r w:rsidR="009A6210">
        <w:rPr>
          <w:rFonts w:ascii="Times New Roman" w:hAnsi="Times New Roman"/>
          <w:sz w:val="24"/>
          <w:szCs w:val="24"/>
        </w:rPr>
        <w:t xml:space="preserve"> </w:t>
      </w:r>
      <w:ins w:id="212" w:author="zenrunner" w:date="2019-01-15T07:13:00Z">
        <w:r w:rsidR="006C6FA3">
          <w:rPr>
            <w:rFonts w:ascii="Times New Roman" w:hAnsi="Times New Roman"/>
            <w:sz w:val="24"/>
            <w:szCs w:val="24"/>
          </w:rPr>
          <w:t xml:space="preserve">proportionate </w:t>
        </w:r>
      </w:ins>
      <w:r w:rsidR="009A6210">
        <w:rPr>
          <w:rFonts w:ascii="Times New Roman" w:hAnsi="Times New Roman"/>
          <w:sz w:val="24"/>
          <w:szCs w:val="24"/>
        </w:rPr>
        <w:t>emergence</w:t>
      </w:r>
      <w:ins w:id="213" w:author="zenrunner" w:date="2019-01-15T07:13:00Z">
        <w:r w:rsidR="006C6FA3">
          <w:rPr>
            <w:rFonts w:ascii="Times New Roman" w:hAnsi="Times New Roman"/>
            <w:sz w:val="24"/>
            <w:szCs w:val="24"/>
          </w:rPr>
          <w:t xml:space="preserve"> … ie you only added 3 seeds right so really unlikely there would be so use proportion?</w:t>
        </w:r>
      </w:ins>
      <w:r w:rsidR="009A6210">
        <w:rPr>
          <w:rFonts w:ascii="Times New Roman" w:hAnsi="Times New Roman"/>
          <w:sz w:val="24"/>
          <w:szCs w:val="24"/>
        </w:rPr>
        <w:t xml:space="preserve"> </w:t>
      </w:r>
      <w:r w:rsidR="009A6210" w:rsidRPr="00C05A70">
        <w:rPr>
          <w:rFonts w:ascii="Times New Roman" w:hAnsi="Times New Roman"/>
          <w:sz w:val="24"/>
          <w:szCs w:val="24"/>
        </w:rPr>
        <w:t>(</w:t>
      </w:r>
      <w:r w:rsidR="00603C33">
        <w:rPr>
          <w:rFonts w:ascii="Times New Roman" w:hAnsi="Times New Roman"/>
          <w:sz w:val="24"/>
          <w:szCs w:val="24"/>
        </w:rPr>
        <w:t>F</w:t>
      </w:r>
      <w:r w:rsidR="00603C33">
        <w:rPr>
          <w:rFonts w:ascii="Times New Roman" w:hAnsi="Times New Roman"/>
          <w:sz w:val="24"/>
          <w:szCs w:val="24"/>
          <w:vertAlign w:val="subscript"/>
        </w:rPr>
        <w:t>14</w:t>
      </w:r>
      <w:r w:rsidR="009A6210" w:rsidRPr="00C05A70">
        <w:rPr>
          <w:rFonts w:ascii="Times New Roman" w:hAnsi="Times New Roman"/>
          <w:sz w:val="24"/>
          <w:szCs w:val="24"/>
          <w:vertAlign w:val="superscript"/>
        </w:rPr>
        <w:t xml:space="preserve"> </w:t>
      </w:r>
      <w:r w:rsidR="000E558D">
        <w:rPr>
          <w:rFonts w:ascii="Times New Roman" w:hAnsi="Times New Roman"/>
          <w:sz w:val="24"/>
          <w:szCs w:val="24"/>
        </w:rPr>
        <w:t xml:space="preserve">= </w:t>
      </w:r>
      <w:r w:rsidR="00C62441">
        <w:rPr>
          <w:rFonts w:ascii="Times New Roman" w:hAnsi="Times New Roman"/>
          <w:sz w:val="24"/>
          <w:szCs w:val="24"/>
        </w:rPr>
        <w:t>1.23</w:t>
      </w:r>
      <w:r w:rsidR="009A6210" w:rsidRPr="00C05A70">
        <w:rPr>
          <w:rFonts w:ascii="Times New Roman" w:hAnsi="Times New Roman"/>
          <w:sz w:val="24"/>
          <w:szCs w:val="24"/>
        </w:rPr>
        <w:t xml:space="preserve">, p </w:t>
      </w:r>
      <w:r w:rsidR="009A6210">
        <w:rPr>
          <w:rFonts w:ascii="Times New Roman" w:hAnsi="Times New Roman"/>
          <w:sz w:val="24"/>
          <w:szCs w:val="24"/>
        </w:rPr>
        <w:t>=</w:t>
      </w:r>
      <w:r w:rsidR="009A6210" w:rsidRPr="00C05A70">
        <w:rPr>
          <w:rFonts w:ascii="Times New Roman" w:hAnsi="Times New Roman"/>
          <w:sz w:val="24"/>
          <w:szCs w:val="24"/>
        </w:rPr>
        <w:t xml:space="preserve"> 0.</w:t>
      </w:r>
      <w:r w:rsidR="00E76F6A">
        <w:rPr>
          <w:rFonts w:ascii="Times New Roman" w:hAnsi="Times New Roman"/>
          <w:sz w:val="24"/>
          <w:szCs w:val="24"/>
        </w:rPr>
        <w:t xml:space="preserve">28) </w:t>
      </w:r>
      <w:r w:rsidR="009A6210">
        <w:rPr>
          <w:rFonts w:ascii="Times New Roman" w:hAnsi="Times New Roman"/>
          <w:sz w:val="24"/>
          <w:szCs w:val="24"/>
        </w:rPr>
        <w:t xml:space="preserve">or final number of individuals </w:t>
      </w:r>
      <w:r w:rsidR="009A6210" w:rsidRPr="00C05A70">
        <w:rPr>
          <w:rFonts w:ascii="Times New Roman" w:hAnsi="Times New Roman"/>
          <w:sz w:val="24"/>
          <w:szCs w:val="24"/>
        </w:rPr>
        <w:t>(</w:t>
      </w:r>
      <w:r w:rsidR="00C62441">
        <w:rPr>
          <w:rFonts w:ascii="Times New Roman" w:hAnsi="Times New Roman"/>
          <w:sz w:val="24"/>
          <w:szCs w:val="24"/>
        </w:rPr>
        <w:t>F</w:t>
      </w:r>
      <w:r w:rsidR="00C62441">
        <w:rPr>
          <w:rFonts w:ascii="Times New Roman" w:hAnsi="Times New Roman"/>
          <w:sz w:val="24"/>
          <w:szCs w:val="24"/>
          <w:vertAlign w:val="subscript"/>
        </w:rPr>
        <w:t>14</w:t>
      </w:r>
      <w:r w:rsidR="00C62441">
        <w:rPr>
          <w:rFonts w:ascii="Times New Roman" w:hAnsi="Times New Roman"/>
          <w:sz w:val="24"/>
          <w:szCs w:val="24"/>
        </w:rPr>
        <w:t xml:space="preserve"> </w:t>
      </w:r>
      <w:r w:rsidR="003722D4">
        <w:rPr>
          <w:rFonts w:ascii="Times New Roman" w:hAnsi="Times New Roman"/>
          <w:sz w:val="24"/>
          <w:szCs w:val="24"/>
        </w:rPr>
        <w:t>=</w:t>
      </w:r>
      <w:r w:rsidR="009A6210" w:rsidRPr="00C05A70">
        <w:rPr>
          <w:rFonts w:ascii="Times New Roman" w:hAnsi="Times New Roman"/>
          <w:sz w:val="24"/>
          <w:szCs w:val="24"/>
        </w:rPr>
        <w:t xml:space="preserve"> </w:t>
      </w:r>
      <w:r w:rsidR="00C62441">
        <w:rPr>
          <w:rFonts w:ascii="Times New Roman" w:hAnsi="Times New Roman"/>
          <w:sz w:val="24"/>
          <w:szCs w:val="24"/>
        </w:rPr>
        <w:t>0.26</w:t>
      </w:r>
      <w:r w:rsidR="009A6210" w:rsidRPr="00C05A70">
        <w:rPr>
          <w:rFonts w:ascii="Times New Roman" w:hAnsi="Times New Roman"/>
          <w:sz w:val="24"/>
          <w:szCs w:val="24"/>
        </w:rPr>
        <w:t xml:space="preserve">, p </w:t>
      </w:r>
      <w:r w:rsidR="009A6210">
        <w:rPr>
          <w:rFonts w:ascii="Times New Roman" w:hAnsi="Times New Roman"/>
          <w:sz w:val="24"/>
          <w:szCs w:val="24"/>
        </w:rPr>
        <w:t>=</w:t>
      </w:r>
      <w:r w:rsidR="009A6210" w:rsidRPr="00C05A70">
        <w:rPr>
          <w:rFonts w:ascii="Times New Roman" w:hAnsi="Times New Roman"/>
          <w:sz w:val="24"/>
          <w:szCs w:val="24"/>
        </w:rPr>
        <w:t xml:space="preserve"> 0.</w:t>
      </w:r>
      <w:r w:rsidR="009A6210">
        <w:rPr>
          <w:rFonts w:ascii="Times New Roman" w:hAnsi="Times New Roman"/>
          <w:sz w:val="24"/>
          <w:szCs w:val="24"/>
        </w:rPr>
        <w:t>62)</w:t>
      </w:r>
      <w:r w:rsidR="00603C33">
        <w:rPr>
          <w:rFonts w:ascii="Times New Roman" w:hAnsi="Times New Roman"/>
          <w:sz w:val="24"/>
          <w:szCs w:val="24"/>
        </w:rPr>
        <w:t>, but significantly reduce</w:t>
      </w:r>
      <w:r w:rsidR="007446D1">
        <w:rPr>
          <w:rFonts w:ascii="Times New Roman" w:hAnsi="Times New Roman"/>
          <w:sz w:val="24"/>
          <w:szCs w:val="24"/>
        </w:rPr>
        <w:t>d</w:t>
      </w:r>
      <w:r w:rsidR="00603C33">
        <w:rPr>
          <w:rFonts w:ascii="Times New Roman" w:hAnsi="Times New Roman"/>
          <w:sz w:val="24"/>
          <w:szCs w:val="24"/>
        </w:rPr>
        <w:t xml:space="preserve"> above-ground</w:t>
      </w:r>
      <w:r w:rsidR="009A08EC">
        <w:rPr>
          <w:rFonts w:ascii="Times New Roman" w:hAnsi="Times New Roman"/>
          <w:sz w:val="24"/>
          <w:szCs w:val="24"/>
        </w:rPr>
        <w:t xml:space="preserve"> </w:t>
      </w:r>
      <w:r w:rsidR="009A08EC" w:rsidRPr="00C05A70">
        <w:rPr>
          <w:rFonts w:ascii="Times New Roman" w:hAnsi="Times New Roman"/>
          <w:sz w:val="24"/>
          <w:szCs w:val="24"/>
        </w:rPr>
        <w:t>(</w:t>
      </w:r>
      <w:r w:rsidR="009A08EC">
        <w:rPr>
          <w:rFonts w:ascii="Times New Roman" w:hAnsi="Times New Roman"/>
          <w:sz w:val="24"/>
          <w:szCs w:val="24"/>
        </w:rPr>
        <w:t>F</w:t>
      </w:r>
      <w:r w:rsidR="009A08EC">
        <w:rPr>
          <w:rFonts w:ascii="Times New Roman" w:hAnsi="Times New Roman"/>
          <w:sz w:val="24"/>
          <w:szCs w:val="24"/>
          <w:vertAlign w:val="subscript"/>
        </w:rPr>
        <w:t>14</w:t>
      </w:r>
      <w:r w:rsidR="009A08EC" w:rsidRPr="00C05A70">
        <w:rPr>
          <w:rFonts w:ascii="Times New Roman" w:hAnsi="Times New Roman"/>
          <w:sz w:val="24"/>
          <w:szCs w:val="24"/>
          <w:vertAlign w:val="superscript"/>
        </w:rPr>
        <w:t xml:space="preserve"> </w:t>
      </w:r>
      <w:r w:rsidR="00F25990">
        <w:rPr>
          <w:rFonts w:ascii="Times New Roman" w:hAnsi="Times New Roman"/>
          <w:sz w:val="24"/>
          <w:szCs w:val="24"/>
        </w:rPr>
        <w:t xml:space="preserve">= </w:t>
      </w:r>
      <w:r w:rsidR="009A08EC">
        <w:rPr>
          <w:rFonts w:ascii="Times New Roman" w:hAnsi="Times New Roman"/>
          <w:sz w:val="24"/>
          <w:szCs w:val="24"/>
        </w:rPr>
        <w:t>6.32</w:t>
      </w:r>
      <w:r w:rsidR="009A08EC" w:rsidRPr="00C05A70">
        <w:rPr>
          <w:rFonts w:ascii="Times New Roman" w:hAnsi="Times New Roman"/>
          <w:sz w:val="24"/>
          <w:szCs w:val="24"/>
        </w:rPr>
        <w:t xml:space="preserve">, p </w:t>
      </w:r>
      <w:r w:rsidR="009A08EC">
        <w:rPr>
          <w:rFonts w:ascii="Times New Roman" w:hAnsi="Times New Roman"/>
          <w:sz w:val="24"/>
          <w:szCs w:val="24"/>
        </w:rPr>
        <w:t>=</w:t>
      </w:r>
      <w:r w:rsidR="009A08EC" w:rsidRPr="00C05A70">
        <w:rPr>
          <w:rFonts w:ascii="Times New Roman" w:hAnsi="Times New Roman"/>
          <w:sz w:val="24"/>
          <w:szCs w:val="24"/>
        </w:rPr>
        <w:t xml:space="preserve"> 0.</w:t>
      </w:r>
      <w:r w:rsidR="009A08EC">
        <w:rPr>
          <w:rFonts w:ascii="Times New Roman" w:hAnsi="Times New Roman"/>
          <w:sz w:val="24"/>
          <w:szCs w:val="24"/>
        </w:rPr>
        <w:t>025</w:t>
      </w:r>
      <w:r w:rsidR="007446D1">
        <w:rPr>
          <w:rFonts w:ascii="Times New Roman" w:hAnsi="Times New Roman"/>
          <w:sz w:val="24"/>
          <w:szCs w:val="24"/>
        </w:rPr>
        <w:t>; Figure 4a</w:t>
      </w:r>
      <w:r w:rsidR="009A08EC">
        <w:rPr>
          <w:rFonts w:ascii="Times New Roman" w:hAnsi="Times New Roman"/>
          <w:sz w:val="24"/>
          <w:szCs w:val="24"/>
        </w:rPr>
        <w:t>)</w:t>
      </w:r>
      <w:r w:rsidR="00603C33">
        <w:rPr>
          <w:rFonts w:ascii="Times New Roman" w:hAnsi="Times New Roman"/>
          <w:sz w:val="24"/>
          <w:szCs w:val="24"/>
        </w:rPr>
        <w:t xml:space="preserve"> and below-ground biomass</w:t>
      </w:r>
      <w:ins w:id="214" w:author="zenrunner" w:date="2019-01-15T07:14:00Z">
        <w:r w:rsidR="00705FF3">
          <w:rPr>
            <w:rFonts w:ascii="Times New Roman" w:hAnsi="Times New Roman"/>
            <w:sz w:val="24"/>
            <w:szCs w:val="24"/>
          </w:rPr>
          <w:t xml:space="preserve"> of ephedra?</w:t>
        </w:r>
      </w:ins>
      <w:r w:rsidR="009A08EC">
        <w:rPr>
          <w:rFonts w:ascii="Times New Roman" w:hAnsi="Times New Roman"/>
          <w:sz w:val="24"/>
          <w:szCs w:val="24"/>
        </w:rPr>
        <w:t xml:space="preserve"> </w:t>
      </w:r>
      <w:r w:rsidR="009A08EC" w:rsidRPr="00C05A70">
        <w:rPr>
          <w:rFonts w:ascii="Times New Roman" w:hAnsi="Times New Roman"/>
          <w:sz w:val="24"/>
          <w:szCs w:val="24"/>
        </w:rPr>
        <w:t>(</w:t>
      </w:r>
      <w:r w:rsidR="009A08EC">
        <w:rPr>
          <w:rFonts w:ascii="Times New Roman" w:hAnsi="Times New Roman"/>
          <w:sz w:val="24"/>
          <w:szCs w:val="24"/>
        </w:rPr>
        <w:t>F</w:t>
      </w:r>
      <w:r w:rsidR="009A08EC">
        <w:rPr>
          <w:rFonts w:ascii="Times New Roman" w:hAnsi="Times New Roman"/>
          <w:sz w:val="24"/>
          <w:szCs w:val="24"/>
          <w:vertAlign w:val="subscript"/>
        </w:rPr>
        <w:t>14</w:t>
      </w:r>
      <w:r w:rsidR="009A08EC" w:rsidRPr="00C05A70">
        <w:rPr>
          <w:rFonts w:ascii="Times New Roman" w:hAnsi="Times New Roman"/>
          <w:sz w:val="24"/>
          <w:szCs w:val="24"/>
          <w:vertAlign w:val="superscript"/>
        </w:rPr>
        <w:t xml:space="preserve"> </w:t>
      </w:r>
      <w:r w:rsidR="009A08EC" w:rsidRPr="00C05A70">
        <w:rPr>
          <w:rFonts w:ascii="Times New Roman" w:hAnsi="Times New Roman"/>
          <w:sz w:val="24"/>
          <w:szCs w:val="24"/>
        </w:rPr>
        <w:t xml:space="preserve">= </w:t>
      </w:r>
      <w:r w:rsidR="007446D1">
        <w:rPr>
          <w:rFonts w:ascii="Times New Roman" w:hAnsi="Times New Roman"/>
          <w:sz w:val="24"/>
          <w:szCs w:val="24"/>
        </w:rPr>
        <w:t>12.8</w:t>
      </w:r>
      <w:r w:rsidR="009A08EC" w:rsidRPr="00C05A70">
        <w:rPr>
          <w:rFonts w:ascii="Times New Roman" w:hAnsi="Times New Roman"/>
          <w:sz w:val="24"/>
          <w:szCs w:val="24"/>
        </w:rPr>
        <w:t xml:space="preserve">, p </w:t>
      </w:r>
      <w:r w:rsidR="007446D1">
        <w:rPr>
          <w:rFonts w:ascii="Times New Roman" w:hAnsi="Times New Roman"/>
          <w:sz w:val="24"/>
          <w:szCs w:val="24"/>
        </w:rPr>
        <w:t>&lt; 0.001; Figure 4b</w:t>
      </w:r>
      <w:r w:rsidR="009A08EC">
        <w:rPr>
          <w:rFonts w:ascii="Times New Roman" w:hAnsi="Times New Roman"/>
          <w:sz w:val="24"/>
          <w:szCs w:val="24"/>
        </w:rPr>
        <w:t>)</w:t>
      </w:r>
      <w:r w:rsidR="00603C33">
        <w:rPr>
          <w:rFonts w:ascii="Times New Roman" w:hAnsi="Times New Roman"/>
          <w:sz w:val="24"/>
          <w:szCs w:val="24"/>
        </w:rPr>
        <w:t xml:space="preserve">. </w:t>
      </w:r>
      <w:r w:rsidR="007446D1">
        <w:rPr>
          <w:rFonts w:ascii="Times New Roman" w:hAnsi="Times New Roman"/>
          <w:sz w:val="24"/>
          <w:szCs w:val="24"/>
        </w:rPr>
        <w:t xml:space="preserve">There was no effect of the initial seed density of </w:t>
      </w:r>
      <w:r w:rsidR="007446D1" w:rsidRPr="00603C33">
        <w:rPr>
          <w:rFonts w:ascii="Times New Roman" w:hAnsi="Times New Roman"/>
          <w:i/>
          <w:sz w:val="24"/>
          <w:szCs w:val="24"/>
        </w:rPr>
        <w:t>B. madritensis</w:t>
      </w:r>
      <w:r w:rsidR="007446D1">
        <w:rPr>
          <w:rFonts w:ascii="Times New Roman" w:hAnsi="Times New Roman"/>
          <w:sz w:val="24"/>
          <w:szCs w:val="24"/>
        </w:rPr>
        <w:t xml:space="preserve"> on </w:t>
      </w:r>
      <w:r w:rsidR="007446D1" w:rsidRPr="00BC3BBD">
        <w:rPr>
          <w:rFonts w:ascii="Times New Roman" w:hAnsi="Times New Roman"/>
          <w:i/>
          <w:sz w:val="24"/>
          <w:szCs w:val="24"/>
        </w:rPr>
        <w:t>E. californica</w:t>
      </w:r>
      <w:r w:rsidR="007446D1">
        <w:rPr>
          <w:rFonts w:ascii="Times New Roman" w:hAnsi="Times New Roman"/>
          <w:sz w:val="24"/>
          <w:szCs w:val="24"/>
        </w:rPr>
        <w:t xml:space="preserve"> total biomass or final </w:t>
      </w:r>
      <w:del w:id="215" w:author="zenrunner" w:date="2019-01-15T07:14:00Z">
        <w:r w:rsidR="007446D1" w:rsidDel="00705FF3">
          <w:rPr>
            <w:rFonts w:ascii="Times New Roman" w:hAnsi="Times New Roman"/>
            <w:sz w:val="24"/>
            <w:szCs w:val="24"/>
          </w:rPr>
          <w:delText>number of individuals</w:delText>
        </w:r>
      </w:del>
      <w:ins w:id="216" w:author="zenrunner" w:date="2019-01-15T07:14:00Z">
        <w:r w:rsidR="00705FF3">
          <w:rPr>
            <w:rFonts w:ascii="Times New Roman" w:hAnsi="Times New Roman"/>
            <w:sz w:val="24"/>
            <w:szCs w:val="24"/>
          </w:rPr>
          <w:t>proportion of individuals established</w:t>
        </w:r>
      </w:ins>
      <w:r w:rsidR="00E806B0">
        <w:rPr>
          <w:rFonts w:ascii="Times New Roman" w:hAnsi="Times New Roman"/>
          <w:sz w:val="24"/>
          <w:szCs w:val="24"/>
        </w:rPr>
        <w:t xml:space="preserve"> (</w:t>
      </w:r>
      <w:r w:rsidR="007446D1">
        <w:rPr>
          <w:rFonts w:ascii="Times New Roman" w:hAnsi="Times New Roman"/>
          <w:sz w:val="24"/>
          <w:szCs w:val="24"/>
        </w:rPr>
        <w:t>Table 1)</w:t>
      </w:r>
      <w:ins w:id="217" w:author="zenrunner" w:date="2019-01-15T07:14:00Z">
        <w:r w:rsidR="00644D7E">
          <w:rPr>
            <w:rFonts w:ascii="Times New Roman" w:hAnsi="Times New Roman"/>
            <w:sz w:val="24"/>
            <w:szCs w:val="24"/>
          </w:rPr>
          <w:t xml:space="preserve"> – this is all pretty confusing and not sure a referee will buy it. Need to make much more clear</w:t>
        </w:r>
        <w:r w:rsidR="000272FA">
          <w:rPr>
            <w:rFonts w:ascii="Times New Roman" w:hAnsi="Times New Roman"/>
            <w:sz w:val="24"/>
            <w:szCs w:val="24"/>
          </w:rPr>
          <w:t xml:space="preserve"> and link what you are doing </w:t>
        </w:r>
        <w:r w:rsidR="000272FA">
          <w:rPr>
            <w:rFonts w:ascii="Times New Roman" w:hAnsi="Times New Roman"/>
            <w:sz w:val="24"/>
            <w:szCs w:val="24"/>
          </w:rPr>
          <w:lastRenderedPageBreak/>
          <w:t>statistically to the purpose of paper</w:t>
        </w:r>
      </w:ins>
      <w:r w:rsidR="007446D1">
        <w:rPr>
          <w:rFonts w:ascii="Times New Roman" w:hAnsi="Times New Roman"/>
          <w:sz w:val="24"/>
          <w:szCs w:val="24"/>
        </w:rPr>
        <w:t xml:space="preserve">. </w:t>
      </w:r>
      <w:r w:rsidR="00BC3BBD">
        <w:rPr>
          <w:rFonts w:ascii="Times New Roman" w:hAnsi="Times New Roman"/>
          <w:sz w:val="24"/>
          <w:szCs w:val="24"/>
        </w:rPr>
        <w:t xml:space="preserve">Clipping and shade treatments significantly reduced the total biomass of </w:t>
      </w:r>
      <w:r w:rsidR="00BC3BBD" w:rsidRPr="00BC3BBD">
        <w:rPr>
          <w:rFonts w:ascii="Times New Roman" w:hAnsi="Times New Roman"/>
          <w:i/>
          <w:sz w:val="24"/>
          <w:szCs w:val="24"/>
        </w:rPr>
        <w:t>E. californica</w:t>
      </w:r>
      <w:r w:rsidR="00BC3BBD">
        <w:rPr>
          <w:rFonts w:ascii="Times New Roman" w:hAnsi="Times New Roman"/>
          <w:sz w:val="24"/>
          <w:szCs w:val="24"/>
        </w:rPr>
        <w:t xml:space="preserve">, but there was no effect of </w:t>
      </w:r>
      <w:ins w:id="218" w:author="zenrunner" w:date="2019-01-15T07:15:00Z">
        <w:r w:rsidR="008B69C3">
          <w:rPr>
            <w:rFonts w:ascii="Times New Roman" w:hAnsi="Times New Roman"/>
            <w:sz w:val="24"/>
            <w:szCs w:val="24"/>
          </w:rPr>
          <w:t xml:space="preserve">what?? </w:t>
        </w:r>
      </w:ins>
      <w:r w:rsidR="00BC3BBD">
        <w:rPr>
          <w:rFonts w:ascii="Times New Roman" w:hAnsi="Times New Roman"/>
          <w:sz w:val="24"/>
          <w:szCs w:val="24"/>
        </w:rPr>
        <w:t>between the different water levels</w:t>
      </w:r>
      <w:r w:rsidR="002B003A">
        <w:rPr>
          <w:rFonts w:ascii="Times New Roman" w:hAnsi="Times New Roman"/>
          <w:sz w:val="24"/>
          <w:szCs w:val="24"/>
        </w:rPr>
        <w:t xml:space="preserve"> (Table 1)</w:t>
      </w:r>
      <w:r w:rsidR="00BC3BBD">
        <w:rPr>
          <w:rFonts w:ascii="Times New Roman" w:hAnsi="Times New Roman"/>
          <w:sz w:val="24"/>
          <w:szCs w:val="24"/>
        </w:rPr>
        <w:t xml:space="preserve">. </w:t>
      </w:r>
      <w:ins w:id="219" w:author="zenrunner" w:date="2019-01-15T07:15:00Z">
        <w:r w:rsidR="00ED1822">
          <w:rPr>
            <w:rFonts w:ascii="Times New Roman" w:hAnsi="Times New Roman"/>
            <w:sz w:val="24"/>
            <w:szCs w:val="24"/>
          </w:rPr>
          <w:t>confusing</w:t>
        </w:r>
      </w:ins>
    </w:p>
    <w:p w14:paraId="735B35C5" w14:textId="77777777" w:rsidR="009A6210" w:rsidRPr="004A1761" w:rsidRDefault="009A6210">
      <w:pPr>
        <w:rPr>
          <w:rFonts w:ascii="Times New Roman" w:hAnsi="Times New Roman"/>
          <w:sz w:val="24"/>
          <w:szCs w:val="24"/>
        </w:rPr>
      </w:pPr>
    </w:p>
    <w:p w14:paraId="0D2AB58A" w14:textId="77777777" w:rsidR="009A6210" w:rsidRPr="004A1761" w:rsidRDefault="009A6210">
      <w:pPr>
        <w:rPr>
          <w:rFonts w:ascii="Times New Roman" w:hAnsi="Times New Roman"/>
          <w:sz w:val="24"/>
          <w:szCs w:val="24"/>
        </w:rPr>
      </w:pPr>
    </w:p>
    <w:p w14:paraId="3A83230F" w14:textId="77777777" w:rsidR="00F27326" w:rsidRPr="004A1761" w:rsidRDefault="00F27326">
      <w:pPr>
        <w:rPr>
          <w:rFonts w:ascii="Times New Roman" w:hAnsi="Times New Roman"/>
          <w:b/>
          <w:sz w:val="24"/>
          <w:szCs w:val="24"/>
        </w:rPr>
      </w:pPr>
      <w:r w:rsidRPr="004A1761">
        <w:rPr>
          <w:rFonts w:ascii="Times New Roman" w:hAnsi="Times New Roman"/>
          <w:b/>
          <w:sz w:val="24"/>
          <w:szCs w:val="24"/>
        </w:rPr>
        <w:t>Discussion</w:t>
      </w:r>
    </w:p>
    <w:p w14:paraId="53E4CB91" w14:textId="31282FEC" w:rsidR="00D03E6E" w:rsidRDefault="00D03E6E" w:rsidP="00E94EA4">
      <w:pPr>
        <w:spacing w:line="480" w:lineRule="auto"/>
        <w:rPr>
          <w:rFonts w:ascii="Times New Roman" w:hAnsi="Times New Roman"/>
          <w:sz w:val="24"/>
          <w:szCs w:val="24"/>
        </w:rPr>
      </w:pPr>
      <w:r>
        <w:rPr>
          <w:rFonts w:ascii="Times New Roman" w:hAnsi="Times New Roman"/>
          <w:sz w:val="24"/>
          <w:szCs w:val="24"/>
        </w:rPr>
        <w:t>Foundation</w:t>
      </w:r>
      <w:r w:rsidR="00C054FA">
        <w:rPr>
          <w:rFonts w:ascii="Times New Roman" w:hAnsi="Times New Roman"/>
          <w:sz w:val="24"/>
          <w:szCs w:val="24"/>
        </w:rPr>
        <w:t xml:space="preserve"> shrub species support desert ecosystems through positive interactions</w:t>
      </w:r>
      <w:ins w:id="220" w:author="zenrunner" w:date="2019-01-15T07:17:00Z">
        <w:r w:rsidR="00E20EAB">
          <w:rPr>
            <w:rFonts w:ascii="Times New Roman" w:hAnsi="Times New Roman"/>
            <w:sz w:val="24"/>
            <w:szCs w:val="24"/>
          </w:rPr>
          <w:t>,</w:t>
        </w:r>
      </w:ins>
      <w:del w:id="221" w:author="zenrunner" w:date="2019-01-15T07:17:00Z">
        <w:r w:rsidR="00C054FA" w:rsidDel="00E20EAB">
          <w:rPr>
            <w:rFonts w:ascii="Times New Roman" w:hAnsi="Times New Roman"/>
            <w:sz w:val="24"/>
            <w:szCs w:val="24"/>
          </w:rPr>
          <w:delText>,</w:delText>
        </w:r>
      </w:del>
      <w:r w:rsidR="00C054FA">
        <w:rPr>
          <w:rFonts w:ascii="Times New Roman" w:hAnsi="Times New Roman"/>
          <w:sz w:val="24"/>
          <w:szCs w:val="24"/>
        </w:rPr>
        <w:t xml:space="preserve"> but </w:t>
      </w:r>
      <w:del w:id="222" w:author="zenrunner" w:date="2019-01-15T07:17:00Z">
        <w:r w:rsidR="00E806B0" w:rsidDel="00E20EAB">
          <w:rPr>
            <w:rFonts w:ascii="Times New Roman" w:hAnsi="Times New Roman"/>
            <w:sz w:val="24"/>
            <w:szCs w:val="24"/>
          </w:rPr>
          <w:delText xml:space="preserve">can have reciprocally negative effects, particularly from </w:delText>
        </w:r>
      </w:del>
      <w:r w:rsidR="00E806B0">
        <w:rPr>
          <w:rFonts w:ascii="Times New Roman" w:hAnsi="Times New Roman"/>
          <w:sz w:val="24"/>
          <w:szCs w:val="24"/>
        </w:rPr>
        <w:t>exotic species</w:t>
      </w:r>
      <w:ins w:id="223" w:author="zenrunner" w:date="2019-01-15T07:18:00Z">
        <w:r w:rsidR="00E20EAB">
          <w:rPr>
            <w:rFonts w:ascii="Times New Roman" w:hAnsi="Times New Roman"/>
            <w:sz w:val="24"/>
            <w:szCs w:val="24"/>
          </w:rPr>
          <w:t xml:space="preserve"> can also capitalize on this facilitation and in turn impact the benefactors</w:t>
        </w:r>
      </w:ins>
      <w:r w:rsidR="00E806B0">
        <w:rPr>
          <w:rFonts w:ascii="Times New Roman" w:hAnsi="Times New Roman"/>
          <w:sz w:val="24"/>
          <w:szCs w:val="24"/>
        </w:rPr>
        <w:t xml:space="preserve">. </w:t>
      </w:r>
      <w:del w:id="224" w:author="zenrunner" w:date="2019-01-15T07:18:00Z">
        <w:r w:rsidR="00E806B0" w:rsidDel="00C60F32">
          <w:rPr>
            <w:rFonts w:ascii="Times New Roman" w:hAnsi="Times New Roman"/>
            <w:sz w:val="24"/>
            <w:szCs w:val="24"/>
          </w:rPr>
          <w:delText>Our</w:delText>
        </w:r>
        <w:r w:rsidR="00C04FC4" w:rsidDel="00C60F32">
          <w:rPr>
            <w:rFonts w:ascii="Times New Roman" w:hAnsi="Times New Roman"/>
            <w:sz w:val="24"/>
            <w:szCs w:val="24"/>
          </w:rPr>
          <w:delText xml:space="preserve"> hypothesis</w:delText>
        </w:r>
      </w:del>
      <w:ins w:id="225" w:author="zenrunner" w:date="2019-01-15T07:18:00Z">
        <w:r w:rsidR="00C60F32">
          <w:rPr>
            <w:rFonts w:ascii="Times New Roman" w:hAnsi="Times New Roman"/>
            <w:sz w:val="24"/>
            <w:szCs w:val="24"/>
          </w:rPr>
          <w:t>This</w:t>
        </w:r>
      </w:ins>
      <w:r w:rsidR="00C04FC4">
        <w:rPr>
          <w:rFonts w:ascii="Times New Roman" w:hAnsi="Times New Roman"/>
          <w:sz w:val="24"/>
          <w:szCs w:val="24"/>
        </w:rPr>
        <w:t xml:space="preserve"> </w:t>
      </w:r>
      <w:del w:id="226" w:author="zenrunner" w:date="2019-01-15T07:18:00Z">
        <w:r w:rsidR="00C04FC4" w:rsidDel="00C60F32">
          <w:rPr>
            <w:rFonts w:ascii="Times New Roman" w:hAnsi="Times New Roman"/>
            <w:sz w:val="24"/>
            <w:szCs w:val="24"/>
          </w:rPr>
          <w:delText xml:space="preserve">that </w:delText>
        </w:r>
      </w:del>
      <w:r w:rsidR="00C04FC4">
        <w:rPr>
          <w:rFonts w:ascii="Times New Roman" w:hAnsi="Times New Roman"/>
          <w:sz w:val="24"/>
          <w:szCs w:val="24"/>
        </w:rPr>
        <w:t xml:space="preserve">reciprocity </w:t>
      </w:r>
      <w:ins w:id="227" w:author="zenrunner" w:date="2019-01-15T07:18:00Z">
        <w:r w:rsidR="00C60F32">
          <w:rPr>
            <w:rFonts w:ascii="Times New Roman" w:hAnsi="Times New Roman"/>
            <w:sz w:val="24"/>
            <w:szCs w:val="24"/>
          </w:rPr>
          <w:t xml:space="preserve">hypothesis </w:t>
        </w:r>
      </w:ins>
      <w:r w:rsidR="00C04FC4">
        <w:rPr>
          <w:rFonts w:ascii="Times New Roman" w:hAnsi="Times New Roman"/>
          <w:sz w:val="24"/>
          <w:szCs w:val="24"/>
        </w:rPr>
        <w:t xml:space="preserve">between benefactor and exotic </w:t>
      </w:r>
      <w:r w:rsidR="00E806B0">
        <w:rPr>
          <w:rFonts w:ascii="Times New Roman" w:hAnsi="Times New Roman"/>
          <w:sz w:val="24"/>
          <w:szCs w:val="24"/>
        </w:rPr>
        <w:t>beneficiary</w:t>
      </w:r>
      <w:r w:rsidR="00C04FC4">
        <w:rPr>
          <w:rFonts w:ascii="Times New Roman" w:hAnsi="Times New Roman"/>
          <w:sz w:val="24"/>
          <w:szCs w:val="24"/>
        </w:rPr>
        <w:t xml:space="preserve"> species can be negative was supported</w:t>
      </w:r>
      <w:r w:rsidR="00E806B0">
        <w:rPr>
          <w:rFonts w:ascii="Times New Roman" w:hAnsi="Times New Roman"/>
          <w:sz w:val="24"/>
          <w:szCs w:val="24"/>
        </w:rPr>
        <w:t xml:space="preserve"> </w:t>
      </w:r>
      <w:r w:rsidR="00C04FC4">
        <w:rPr>
          <w:rFonts w:ascii="Times New Roman" w:hAnsi="Times New Roman"/>
          <w:sz w:val="24"/>
          <w:szCs w:val="24"/>
        </w:rPr>
        <w:t xml:space="preserve">in </w:t>
      </w:r>
      <w:r w:rsidR="008A33F6">
        <w:rPr>
          <w:rFonts w:ascii="Times New Roman" w:hAnsi="Times New Roman"/>
          <w:sz w:val="24"/>
          <w:szCs w:val="24"/>
        </w:rPr>
        <w:t>the San Joaquin Desert</w:t>
      </w:r>
      <w:r w:rsidR="00C04FC4">
        <w:rPr>
          <w:rFonts w:ascii="Times New Roman" w:hAnsi="Times New Roman"/>
          <w:sz w:val="24"/>
          <w:szCs w:val="24"/>
        </w:rPr>
        <w:t xml:space="preserve"> suggesting that there can be a cost of facilitation to native foundation plant species in arid systems. </w:t>
      </w:r>
      <w:r w:rsidR="00473A89">
        <w:rPr>
          <w:rFonts w:ascii="Times New Roman" w:hAnsi="Times New Roman"/>
          <w:sz w:val="24"/>
          <w:szCs w:val="24"/>
        </w:rPr>
        <w:t xml:space="preserve">There was </w:t>
      </w:r>
      <w:r w:rsidR="008A33F6">
        <w:rPr>
          <w:rFonts w:ascii="Times New Roman" w:hAnsi="Times New Roman"/>
          <w:sz w:val="24"/>
          <w:szCs w:val="24"/>
        </w:rPr>
        <w:t xml:space="preserve">an inverse relationship between shrub densities </w:t>
      </w:r>
      <w:ins w:id="228" w:author="zenrunner" w:date="2019-01-15T07:19:00Z">
        <w:r w:rsidR="00C60F32">
          <w:rPr>
            <w:rFonts w:ascii="Times New Roman" w:hAnsi="Times New Roman"/>
            <w:sz w:val="24"/>
            <w:szCs w:val="24"/>
          </w:rPr>
          <w:t xml:space="preserve">at the landscape scale </w:t>
        </w:r>
      </w:ins>
      <w:r w:rsidR="008A33F6">
        <w:rPr>
          <w:rFonts w:ascii="Times New Roman" w:hAnsi="Times New Roman"/>
          <w:sz w:val="24"/>
          <w:szCs w:val="24"/>
        </w:rPr>
        <w:t>and invasive grass cover</w:t>
      </w:r>
      <w:r w:rsidR="00E806B0">
        <w:rPr>
          <w:rFonts w:ascii="Times New Roman" w:hAnsi="Times New Roman"/>
          <w:sz w:val="24"/>
          <w:szCs w:val="24"/>
        </w:rPr>
        <w:t xml:space="preserve"> (RDM) in the field. </w:t>
      </w:r>
      <w:r w:rsidR="00473A89">
        <w:rPr>
          <w:rFonts w:ascii="Times New Roman" w:hAnsi="Times New Roman"/>
          <w:sz w:val="24"/>
          <w:szCs w:val="24"/>
        </w:rPr>
        <w:t>B</w:t>
      </w:r>
      <w:r w:rsidR="00C115A5">
        <w:rPr>
          <w:rFonts w:ascii="Times New Roman" w:hAnsi="Times New Roman"/>
          <w:sz w:val="24"/>
          <w:szCs w:val="24"/>
        </w:rPr>
        <w:t>oth above and below-</w:t>
      </w:r>
      <w:r w:rsidR="00C054FA">
        <w:rPr>
          <w:rFonts w:ascii="Times New Roman" w:hAnsi="Times New Roman"/>
          <w:sz w:val="24"/>
          <w:szCs w:val="24"/>
        </w:rPr>
        <w:t xml:space="preserve">ground biomass for </w:t>
      </w:r>
      <w:r w:rsidR="00C054FA" w:rsidRPr="00C054FA">
        <w:rPr>
          <w:rFonts w:ascii="Times New Roman" w:hAnsi="Times New Roman"/>
          <w:i/>
          <w:sz w:val="24"/>
          <w:szCs w:val="24"/>
        </w:rPr>
        <w:t xml:space="preserve">E. californica </w:t>
      </w:r>
      <w:r w:rsidR="00C054FA">
        <w:rPr>
          <w:rFonts w:ascii="Times New Roman" w:hAnsi="Times New Roman"/>
          <w:sz w:val="24"/>
          <w:szCs w:val="24"/>
        </w:rPr>
        <w:t>decreased with non-native grass densit</w:t>
      </w:r>
      <w:r w:rsidR="008A33F6">
        <w:rPr>
          <w:rFonts w:ascii="Times New Roman" w:hAnsi="Times New Roman"/>
          <w:sz w:val="24"/>
          <w:szCs w:val="24"/>
        </w:rPr>
        <w:t>ies</w:t>
      </w:r>
      <w:r w:rsidR="00473A89">
        <w:rPr>
          <w:rFonts w:ascii="Times New Roman" w:hAnsi="Times New Roman"/>
          <w:sz w:val="24"/>
          <w:szCs w:val="24"/>
        </w:rPr>
        <w:t xml:space="preserve"> in greenhouse trials</w:t>
      </w:r>
      <w:r w:rsidR="008A33F6">
        <w:rPr>
          <w:rFonts w:ascii="Times New Roman" w:hAnsi="Times New Roman"/>
          <w:sz w:val="24"/>
          <w:szCs w:val="24"/>
        </w:rPr>
        <w:t xml:space="preserve">. </w:t>
      </w:r>
      <w:r w:rsidR="008200DD">
        <w:rPr>
          <w:rFonts w:ascii="Times New Roman" w:hAnsi="Times New Roman"/>
          <w:sz w:val="24"/>
          <w:szCs w:val="24"/>
        </w:rPr>
        <w:t xml:space="preserve">However, there was no evidence that </w:t>
      </w:r>
      <w:r w:rsidR="000B0704">
        <w:rPr>
          <w:rFonts w:ascii="Times New Roman" w:hAnsi="Times New Roman"/>
          <w:sz w:val="24"/>
          <w:szCs w:val="24"/>
        </w:rPr>
        <w:t xml:space="preserve">environmental constraints such as light, clipping, or water availability increased the extent of </w:t>
      </w:r>
      <w:r w:rsidR="008200DD">
        <w:rPr>
          <w:rFonts w:ascii="Times New Roman" w:hAnsi="Times New Roman"/>
          <w:sz w:val="24"/>
          <w:szCs w:val="24"/>
        </w:rPr>
        <w:t xml:space="preserve">suppressed recruitment of </w:t>
      </w:r>
      <w:r w:rsidR="008200DD" w:rsidRPr="008200DD">
        <w:rPr>
          <w:rFonts w:ascii="Times New Roman" w:hAnsi="Times New Roman"/>
          <w:i/>
          <w:sz w:val="24"/>
          <w:szCs w:val="24"/>
        </w:rPr>
        <w:t>E. californica</w:t>
      </w:r>
      <w:r w:rsidR="008200DD">
        <w:rPr>
          <w:rFonts w:ascii="Times New Roman" w:hAnsi="Times New Roman"/>
          <w:sz w:val="24"/>
          <w:szCs w:val="24"/>
        </w:rPr>
        <w:t xml:space="preserve"> by </w:t>
      </w:r>
      <w:r w:rsidR="000B0704">
        <w:rPr>
          <w:rFonts w:ascii="Times New Roman" w:hAnsi="Times New Roman"/>
          <w:sz w:val="24"/>
          <w:szCs w:val="24"/>
        </w:rPr>
        <w:t>a</w:t>
      </w:r>
      <w:r w:rsidR="001473A9">
        <w:rPr>
          <w:rFonts w:ascii="Times New Roman" w:hAnsi="Times New Roman"/>
          <w:sz w:val="24"/>
          <w:szCs w:val="24"/>
        </w:rPr>
        <w:t xml:space="preserve"> common</w:t>
      </w:r>
      <w:r w:rsidR="000B0704">
        <w:rPr>
          <w:rFonts w:ascii="Times New Roman" w:hAnsi="Times New Roman"/>
          <w:sz w:val="24"/>
          <w:szCs w:val="24"/>
        </w:rPr>
        <w:t xml:space="preserve"> </w:t>
      </w:r>
      <w:r w:rsidR="008200DD">
        <w:rPr>
          <w:rFonts w:ascii="Times New Roman" w:hAnsi="Times New Roman"/>
          <w:sz w:val="24"/>
          <w:szCs w:val="24"/>
        </w:rPr>
        <w:t>invasive grass</w:t>
      </w:r>
      <w:r w:rsidR="000B0704">
        <w:rPr>
          <w:rFonts w:ascii="Times New Roman" w:hAnsi="Times New Roman"/>
          <w:sz w:val="24"/>
          <w:szCs w:val="24"/>
        </w:rPr>
        <w:t xml:space="preserve"> species</w:t>
      </w:r>
      <w:r w:rsidR="008200DD">
        <w:rPr>
          <w:rFonts w:ascii="Times New Roman" w:hAnsi="Times New Roman"/>
          <w:sz w:val="24"/>
          <w:szCs w:val="24"/>
        </w:rPr>
        <w:t xml:space="preserve">. </w:t>
      </w:r>
      <w:r w:rsidR="008A33F6">
        <w:rPr>
          <w:rFonts w:ascii="Times New Roman" w:hAnsi="Times New Roman"/>
          <w:sz w:val="24"/>
          <w:szCs w:val="24"/>
        </w:rPr>
        <w:t>Conserving desert biodiversity can be challenging given the sensi</w:t>
      </w:r>
      <w:r w:rsidR="00701F1B">
        <w:rPr>
          <w:rFonts w:ascii="Times New Roman" w:hAnsi="Times New Roman"/>
          <w:sz w:val="24"/>
          <w:szCs w:val="24"/>
        </w:rPr>
        <w:t>t</w:t>
      </w:r>
      <w:r w:rsidR="008A33F6">
        <w:rPr>
          <w:rFonts w:ascii="Times New Roman" w:hAnsi="Times New Roman"/>
          <w:sz w:val="24"/>
          <w:szCs w:val="24"/>
        </w:rPr>
        <w:t xml:space="preserve">ivity of these systems to </w:t>
      </w:r>
      <w:r w:rsidR="00F0246D">
        <w:rPr>
          <w:rFonts w:ascii="Times New Roman" w:hAnsi="Times New Roman"/>
          <w:sz w:val="24"/>
          <w:szCs w:val="24"/>
        </w:rPr>
        <w:t>disturbance</w:t>
      </w:r>
      <w:r w:rsidR="008A33F6">
        <w:rPr>
          <w:rFonts w:ascii="Times New Roman" w:hAnsi="Times New Roman"/>
          <w:sz w:val="24"/>
          <w:szCs w:val="24"/>
        </w:rPr>
        <w:t xml:space="preserve"> and </w:t>
      </w:r>
      <w:r w:rsidR="00040003">
        <w:rPr>
          <w:rFonts w:ascii="Times New Roman" w:hAnsi="Times New Roman"/>
          <w:sz w:val="24"/>
          <w:szCs w:val="24"/>
        </w:rPr>
        <w:t xml:space="preserve">relatively </w:t>
      </w:r>
      <w:r w:rsidR="00F0246D">
        <w:rPr>
          <w:rFonts w:ascii="Times New Roman" w:hAnsi="Times New Roman"/>
          <w:sz w:val="24"/>
          <w:szCs w:val="24"/>
        </w:rPr>
        <w:t xml:space="preserve">slow ability to recover </w:t>
      </w:r>
      <w:r w:rsidR="001642EB">
        <w:rPr>
          <w:rFonts w:ascii="Times New Roman" w:hAnsi="Times New Roman"/>
          <w:sz w:val="24"/>
          <w:szCs w:val="24"/>
        </w:rPr>
        <w:fldChar w:fldCharType="begin" w:fldLock="1"/>
      </w:r>
      <w:r w:rsidR="0085051C">
        <w:rPr>
          <w:rFonts w:ascii="Times New Roman" w:hAnsi="Times New Roman"/>
          <w:sz w:val="24"/>
          <w:szCs w:val="24"/>
        </w:rPr>
        <w:instrText>ADDIN CSL_CITATION { "citationItems" : [ { "id" : "ITEM-1", "itemData" : { "DOI" : "10.1007/s002679900235", "ISBN" : "0364-152X", "ISSN" : "1432-1009", "PMID" : "10486042", "abstract" : "in years for California desert plant communities subjected to various impacts Impact Management strategies for minimizing the of linear corridor construction include: placement of - use by foot traffic alone was sufficient to compact the soil and", "author" : [ { "dropping-particle" : "", "family" : "Lovich", "given" : "J", "non-dropping-particle" : "", "parse-names" : false, "suffix" : "" }, { "dropping-particle" : "", "family" : "Bainbridge", "given" : "D", "non-dropping-particle" : "", "parse-names" : false, "suffix" : "" } ], "container-title" : "Environmental Management", "id" : "ITEM-1", "issue" : "3", "issued" : { "date-parts" : [ [ "1999" ] ] }, "page" : "309-326", "title" : "Anthropogenic degradation of the southern California desert ecosystem and prospects for natural recovery and restoration", "type" : "article-journal", "volume" : "24" }, "uris" : [ "http://www.mendeley.com/documents/?uuid=64f37fba-1063-43e8-8024-17a7bc2f7747" ] } ], "mendeley" : { "formattedCitation" : "(Lovich and Bainbridge 1999)", "plainTextFormattedCitation" : "(Lovich and Bainbridge 1999)", "previouslyFormattedCitation" : "(Lovich and Bainbridge 1999)" }, "properties" : { "noteIndex" : 0 }, "schema" : "https://github.com/citation-style-language/schema/raw/master/csl-citation.json" }</w:instrText>
      </w:r>
      <w:r w:rsidR="001642EB">
        <w:rPr>
          <w:rFonts w:ascii="Times New Roman" w:hAnsi="Times New Roman"/>
          <w:sz w:val="24"/>
          <w:szCs w:val="24"/>
        </w:rPr>
        <w:fldChar w:fldCharType="separate"/>
      </w:r>
      <w:r w:rsidR="00F0246D" w:rsidRPr="00F0246D">
        <w:rPr>
          <w:rFonts w:ascii="Times New Roman" w:hAnsi="Times New Roman"/>
          <w:noProof/>
          <w:sz w:val="24"/>
          <w:szCs w:val="24"/>
        </w:rPr>
        <w:t>(Lovich and Bainbridge 1999)</w:t>
      </w:r>
      <w:r w:rsidR="001642EB">
        <w:rPr>
          <w:rFonts w:ascii="Times New Roman" w:hAnsi="Times New Roman"/>
          <w:sz w:val="24"/>
          <w:szCs w:val="24"/>
        </w:rPr>
        <w:fldChar w:fldCharType="end"/>
      </w:r>
      <w:r w:rsidR="00E806B0">
        <w:rPr>
          <w:rFonts w:ascii="Times New Roman" w:hAnsi="Times New Roman"/>
          <w:sz w:val="24"/>
          <w:szCs w:val="24"/>
        </w:rPr>
        <w:t>. These findings suggest</w:t>
      </w:r>
      <w:r w:rsidR="00C930DB">
        <w:rPr>
          <w:rFonts w:ascii="Times New Roman" w:hAnsi="Times New Roman"/>
          <w:sz w:val="24"/>
          <w:szCs w:val="24"/>
        </w:rPr>
        <w:t xml:space="preserve"> that bidirectional interactions between foundation</w:t>
      </w:r>
      <w:r w:rsidR="00E806B0">
        <w:rPr>
          <w:rFonts w:ascii="Times New Roman" w:hAnsi="Times New Roman"/>
          <w:sz w:val="24"/>
          <w:szCs w:val="24"/>
        </w:rPr>
        <w:t>al</w:t>
      </w:r>
      <w:r w:rsidR="00C930DB">
        <w:rPr>
          <w:rFonts w:ascii="Times New Roman" w:hAnsi="Times New Roman"/>
          <w:sz w:val="24"/>
          <w:szCs w:val="24"/>
        </w:rPr>
        <w:t xml:space="preserve"> plant species and common exotic grasses are a critical factor in native recruitment and potential long-term resilience and longevity in a region</w:t>
      </w:r>
      <w:r w:rsidR="008A33F6">
        <w:rPr>
          <w:rFonts w:ascii="Times New Roman" w:hAnsi="Times New Roman"/>
          <w:sz w:val="24"/>
          <w:szCs w:val="24"/>
        </w:rPr>
        <w:t xml:space="preserve">. </w:t>
      </w:r>
      <w:ins w:id="229" w:author="zenrunner" w:date="2019-01-15T07:19:00Z">
        <w:r w:rsidR="005637C1">
          <w:rPr>
            <w:rFonts w:ascii="Times New Roman" w:hAnsi="Times New Roman"/>
            <w:sz w:val="24"/>
            <w:szCs w:val="24"/>
          </w:rPr>
          <w:t>GOOD.</w:t>
        </w:r>
      </w:ins>
    </w:p>
    <w:p w14:paraId="0B6260B5" w14:textId="77777777" w:rsidR="00E806B0" w:rsidRDefault="00E806B0" w:rsidP="00E806B0">
      <w:pPr>
        <w:rPr>
          <w:rFonts w:ascii="Times New Roman" w:hAnsi="Times New Roman"/>
          <w:i/>
          <w:sz w:val="24"/>
          <w:szCs w:val="24"/>
        </w:rPr>
      </w:pPr>
    </w:p>
    <w:p w14:paraId="5824A9DD" w14:textId="516FF079" w:rsidR="00E806B0" w:rsidRDefault="00E806B0" w:rsidP="00E806B0">
      <w:pPr>
        <w:rPr>
          <w:rFonts w:ascii="Times New Roman" w:hAnsi="Times New Roman"/>
          <w:sz w:val="24"/>
          <w:szCs w:val="24"/>
        </w:rPr>
      </w:pPr>
      <w:r w:rsidRPr="00D03E6E">
        <w:rPr>
          <w:rFonts w:ascii="Times New Roman" w:hAnsi="Times New Roman"/>
          <w:i/>
          <w:sz w:val="24"/>
          <w:szCs w:val="24"/>
        </w:rPr>
        <w:t>Reciprocal cost of facilitation</w:t>
      </w:r>
      <w:ins w:id="230" w:author="zenrunner" w:date="2019-01-15T07:19:00Z">
        <w:r w:rsidR="00D30076">
          <w:rPr>
            <w:rFonts w:ascii="Times New Roman" w:hAnsi="Times New Roman"/>
            <w:i/>
            <w:sz w:val="24"/>
            <w:szCs w:val="24"/>
          </w:rPr>
          <w:t xml:space="preserve"> – so there is cost of facilitation NOT reciprocal cost because reciprocal means both pay but brome is not facilitating</w:t>
        </w:r>
      </w:ins>
      <w:ins w:id="231" w:author="zenrunner" w:date="2019-01-15T07:20:00Z">
        <w:r w:rsidR="00D30076">
          <w:rPr>
            <w:rFonts w:ascii="Times New Roman" w:hAnsi="Times New Roman"/>
            <w:i/>
            <w:sz w:val="24"/>
            <w:szCs w:val="24"/>
          </w:rPr>
          <w:t>…. Be careful with use of terms.</w:t>
        </w:r>
        <w:r w:rsidR="00CC1CB7">
          <w:rPr>
            <w:rFonts w:ascii="Times New Roman" w:hAnsi="Times New Roman"/>
            <w:i/>
            <w:sz w:val="24"/>
            <w:szCs w:val="24"/>
          </w:rPr>
          <w:t xml:space="preserve"> There </w:t>
        </w:r>
        <w:r w:rsidR="00CC1CB7">
          <w:rPr>
            <w:rFonts w:ascii="Times New Roman" w:hAnsi="Times New Roman"/>
            <w:i/>
            <w:sz w:val="24"/>
            <w:szCs w:val="24"/>
          </w:rPr>
          <w:lastRenderedPageBreak/>
          <w:t>are reciprocal interactions and a cost of facilitation.</w:t>
        </w:r>
      </w:ins>
      <w:ins w:id="232" w:author="zenrunner" w:date="2019-01-15T07:22:00Z">
        <w:r w:rsidR="00F4521F">
          <w:rPr>
            <w:rFonts w:ascii="Times New Roman" w:hAnsi="Times New Roman"/>
            <w:i/>
            <w:sz w:val="24"/>
            <w:szCs w:val="24"/>
          </w:rPr>
          <w:t xml:space="preserve">  I think….</w:t>
        </w:r>
        <w:r w:rsidR="001339CB">
          <w:rPr>
            <w:rFonts w:ascii="Times New Roman" w:hAnsi="Times New Roman"/>
            <w:i/>
            <w:sz w:val="24"/>
            <w:szCs w:val="24"/>
          </w:rPr>
          <w:t>confused so ensure you sort out these terms however you us them early in the paper</w:t>
        </w:r>
      </w:ins>
    </w:p>
    <w:p w14:paraId="11956046" w14:textId="320B9F15" w:rsidR="00E806B0" w:rsidRDefault="00BA4695" w:rsidP="00870C1D">
      <w:pPr>
        <w:spacing w:line="480" w:lineRule="auto"/>
        <w:rPr>
          <w:rFonts w:ascii="Times New Roman" w:hAnsi="Times New Roman"/>
          <w:sz w:val="24"/>
          <w:szCs w:val="24"/>
        </w:rPr>
      </w:pPr>
      <w:ins w:id="233" w:author="zenrunner" w:date="2019-01-15T07:20:00Z">
        <w:r>
          <w:rPr>
            <w:rFonts w:ascii="Times New Roman" w:hAnsi="Times New Roman"/>
            <w:sz w:val="24"/>
            <w:szCs w:val="24"/>
          </w:rPr>
          <w:t xml:space="preserve">Topic sentence about costs first. </w:t>
        </w:r>
      </w:ins>
      <w:r w:rsidR="00E806B0">
        <w:rPr>
          <w:rFonts w:ascii="Times New Roman" w:hAnsi="Times New Roman"/>
          <w:sz w:val="24"/>
          <w:szCs w:val="24"/>
        </w:rPr>
        <w:t xml:space="preserve">Shrubs facilitate the annual plant community and this </w:t>
      </w:r>
      <w:ins w:id="234" w:author="zenrunner" w:date="2019-01-15T07:20:00Z">
        <w:r w:rsidR="00380A4C">
          <w:rPr>
            <w:rFonts w:ascii="Times New Roman" w:hAnsi="Times New Roman"/>
            <w:sz w:val="24"/>
            <w:szCs w:val="24"/>
          </w:rPr>
          <w:t xml:space="preserve">can </w:t>
        </w:r>
      </w:ins>
      <w:r w:rsidR="00E806B0">
        <w:rPr>
          <w:rFonts w:ascii="Times New Roman" w:hAnsi="Times New Roman"/>
          <w:sz w:val="24"/>
          <w:szCs w:val="24"/>
        </w:rPr>
        <w:t>negatively impact</w:t>
      </w:r>
      <w:del w:id="235" w:author="zenrunner" w:date="2019-01-15T07:20:00Z">
        <w:r w:rsidR="00E806B0" w:rsidDel="00380A4C">
          <w:rPr>
            <w:rFonts w:ascii="Times New Roman" w:hAnsi="Times New Roman"/>
            <w:sz w:val="24"/>
            <w:szCs w:val="24"/>
          </w:rPr>
          <w:delText>s</w:delText>
        </w:r>
      </w:del>
      <w:r w:rsidR="00E806B0">
        <w:rPr>
          <w:rFonts w:ascii="Times New Roman" w:hAnsi="Times New Roman"/>
          <w:sz w:val="24"/>
          <w:szCs w:val="24"/>
        </w:rPr>
        <w:t xml:space="preserve"> </w:t>
      </w:r>
      <w:del w:id="236" w:author="zenrunner" w:date="2019-01-15T07:20:00Z">
        <w:r w:rsidR="00E806B0" w:rsidDel="00D828AB">
          <w:rPr>
            <w:rFonts w:ascii="Times New Roman" w:hAnsi="Times New Roman"/>
            <w:sz w:val="24"/>
            <w:szCs w:val="24"/>
          </w:rPr>
          <w:delText xml:space="preserve">their </w:delText>
        </w:r>
      </w:del>
      <w:ins w:id="237" w:author="zenrunner" w:date="2019-01-15T07:20:00Z">
        <w:r w:rsidR="00D828AB">
          <w:rPr>
            <w:rFonts w:ascii="Times New Roman" w:hAnsi="Times New Roman"/>
            <w:sz w:val="24"/>
            <w:szCs w:val="24"/>
          </w:rPr>
          <w:t xml:space="preserve">shrub </w:t>
        </w:r>
      </w:ins>
      <w:r w:rsidR="00E806B0">
        <w:rPr>
          <w:rFonts w:ascii="Times New Roman" w:hAnsi="Times New Roman"/>
          <w:sz w:val="24"/>
          <w:szCs w:val="24"/>
        </w:rPr>
        <w:t>recruitment rate. Other foundational species have been observed to facilitate neighbouring species resulting in a decrease in</w:t>
      </w:r>
      <w:r w:rsidR="00D616BC">
        <w:rPr>
          <w:rFonts w:ascii="Times New Roman" w:hAnsi="Times New Roman"/>
          <w:sz w:val="24"/>
          <w:szCs w:val="24"/>
        </w:rPr>
        <w:t xml:space="preserve"> their own</w:t>
      </w:r>
      <w:r w:rsidR="00E806B0">
        <w:rPr>
          <w:rFonts w:ascii="Times New Roman" w:hAnsi="Times New Roman"/>
          <w:sz w:val="24"/>
          <w:szCs w:val="24"/>
        </w:rPr>
        <w:t xml:space="preserve"> fitness </w:t>
      </w:r>
      <w:r w:rsidR="001642EB">
        <w:rPr>
          <w:rFonts w:ascii="Times New Roman" w:hAnsi="Times New Roman"/>
          <w:sz w:val="24"/>
          <w:szCs w:val="24"/>
        </w:rPr>
        <w:fldChar w:fldCharType="begin" w:fldLock="1"/>
      </w:r>
      <w:r w:rsidR="00E806B0">
        <w:rPr>
          <w:rFonts w:ascii="Times New Roman" w:hAnsi="Times New Roman"/>
          <w:sz w:val="24"/>
          <w:szCs w:val="24"/>
        </w:rPr>
        <w:instrText>ADDIN CSL_CITATION { "citationItems" : [ { "id" : "ITEM-1", "itemData" : { "DOI" : "10.1111/nph.12641", "ISSN" : "0028646X", "author" : [ { "dropping-particle" : "", "family" : "Sch\u00f6b", "given" : "Christian", "non-dropping-particle" : "", "parse-names" : false, "suffix" : "" }, { "dropping-particle" : "", "family" : "Michalet", "given" : "Richard", "non-dropping-particle" : "", "parse-names" : false, "suffix" : "" }, { "dropping-particle" : "", "family" : "Cavieres", "given" : "Lohengrin A.", "non-dropping-particle" : "", "parse-names" : false, "suffix" : "" }, { "dropping-particle" : "", "family" : "Pugnaire", "given" : "Francisco I.", "non-dropping-particle" : "", "parse-names" : false, "suffix" : "" }, { "dropping-particle" : "", "family" : "Brooker", "given" : "Rob W.", "non-dropping-particle" : "", "parse-names" : false, "suffix" : "" }, { "dropping-particle" : "", "family" : "Butterfield", "given" : "Bradley J.", "non-dropping-particle" : "", "parse-names" : false, "suffix" : "" }, { "dropping-particle" : "", "family" : "Cook", "given" : "Bradley J.", "non-dropping-particle" : "", "parse-names" : false, "suffix" : "" }, { "dropping-particle" : "", "family" : "Kikvidze", "given" : "Zaal", "non-dropping-particle" : "", "parse-names" : false, "suffix" : "" }, { "dropping-particle" : "", "family" : "Lortie", "given" : "Christopher J.", "non-dropping-particle" : "", "parse-names" : false, "suffix" : "" }, { "dropping-particle" : "", "family" : "Xiao", "given" : "Sa", "non-dropping-particle" : "", "parse-names" : false, "suffix" : "" }, { "dropping-particle" : "", "family" : "Hayek", "given" : "Patrick", "non-dropping-particle" : "Al", "parse-names" : false, "suffix" : "" }, { "dropping-particle" : "", "family" : "Anthelme", "given" : "Fabien", "non-dropping-particle" : "", "parse-names" : false, "suffix" : "" }, { "dropping-particle" : "", "family" : "Cranston", "given" : "Brittany H.", "non-dropping-particle" : "", "parse-names" : false, "suffix" : "" }, { "dropping-particle" : "", "family" : "Garc\u00eda", "given" : "Mary-Carolina", "non-dropping-particle" : "", "parse-names" : false, "suffix" : "" }, { "dropping-particle" : "", "family" : "Bagousse-Pinguet", "given" : "Yoann", "non-dropping-particle" : "Le", "parse-names" : false, "suffix" : "" }, { "dropping-particle" : "", "family" : "Reid", "given" : "Anya M.", "non-dropping-particle" : "", "parse-names" : false, "suffix" : "" }, { "dropping-particle" : "", "family" : "Roux", "given" : "Peter C.", "non-dropping-particle" : "le", "parse-names" : false, "suffix" : "" }, { "dropping-particle" : "", "family" : "Lingua", "given" : "Emanuele", "non-dropping-particle" : "", "parse-names" : false, "suffix" : "" }, { "dropping-particle" : "", "family" : "Nyakatya", "given" : "Mawethu J.", "non-dropping-particle" : "", "parse-names" : false, "suffix" : "" }, { "dropping-particle" : "", "family" : "Touzard", "given" : "Blaise", "non-dropping-particle" : "", "parse-names" : false, "suffix" : "" }, { "dropping-particle" : "", "family" : "Zhao", "given" : "Liang", "non-dropping-particle" : "", "parse-names" : false, "suffix" : "" }, { "dropping-particle" : "", "family" : "Callaway", "given" : "Ragan M.", "non-dropping-particle" : "", "parse-names" : false, "suffix" : "" } ], "container-title" : "New Phytologist", "id" : "ITEM-1", "issue" : "1", "issued" : { "date-parts" : [ [ "2014", "4", "1" ] ] }, "page" : "95-105", "title" : "A global analysis of bidirectional interactions in alpine plant communities shows facilitators experiencing strong reciprocal fitness costs", "type" : "article-journal", "volume" : "202" }, "uris" : [ "http://www.mendeley.com/documents/?uuid=3478ee0f-3ed7-36e9-aa54-14a123ebe5d4" ] }, { "id" : "ITEM-2", "itemData" : { "DOI" : "10.1111/1365-2435.12185", "ISSN" : "02698463", "author" : [ { "dropping-particle" : "", "family" : "Sch\u00f6b", "given" : "Christian", "non-dropping-particle" : "", "parse-names" : false, "suffix" : "" }, { "dropping-particle" : "", "family" : "Prieto", "given" : "Iv\u00e1n", "non-dropping-particle" : "", "parse-names" : false, "suffix" : "" }, { "dropping-particle" : "", "family" : "Armas", "given" : "Cristina", "non-dropping-particle" : "", "parse-names" : false, "suffix" : "" }, { "dropping-particle" : "", "family" : "Pugnaire", "given" : "Francisco I.", "non-dropping-particle" : "", "parse-names" : false, "suffix" : "" } ], "container-title" : "Functional Ecology", "editor" : [ { "dropping-particle" : "", "family" : "Brody", "given" : "Alison", "non-dropping-particle" : "", "parse-names" : false, "suffix" : "" } ], "id" : "ITEM-2", "issue" : "2", "issued" : { "date-parts" : [ [ "2014", "4", "1" ] ] }, "page" : "500-508", "title" : "Consequences of facilitation: one plant's benefit is another plant's cost", "type" : "article-journal", "volume" : "28" }, "uris" : [ "http://www.mendeley.com/documents/?uuid=673522c5-f012-3abd-b2ce-e09dbc7f435e" ] } ], "mendeley" : { "formattedCitation" : "(Sch\u00f6b et al. 2014a; Sch\u00f6b et al. 2014b)", "plainTextFormattedCitation" : "(Sch\u00f6b et al. 2014a; Sch\u00f6b et al. 2014b)", "previouslyFormattedCitation" : "(Sch\u00f6b et al. 2014a; Sch\u00f6b et al. 2014b)" }, "properties" : { "noteIndex" : 0 }, "schema" : "https://github.com/citation-style-language/schema/raw/master/csl-citation.json" }</w:instrText>
      </w:r>
      <w:r w:rsidR="001642EB">
        <w:rPr>
          <w:rFonts w:ascii="Times New Roman" w:hAnsi="Times New Roman"/>
          <w:sz w:val="24"/>
          <w:szCs w:val="24"/>
        </w:rPr>
        <w:fldChar w:fldCharType="separate"/>
      </w:r>
      <w:r w:rsidR="00E806B0" w:rsidRPr="00496275">
        <w:rPr>
          <w:rFonts w:ascii="Times New Roman" w:hAnsi="Times New Roman"/>
          <w:noProof/>
          <w:sz w:val="24"/>
          <w:szCs w:val="24"/>
        </w:rPr>
        <w:t>(Schöb et al. 2014a; Schöb et al. 2014b)</w:t>
      </w:r>
      <w:r w:rsidR="001642EB">
        <w:rPr>
          <w:rFonts w:ascii="Times New Roman" w:hAnsi="Times New Roman"/>
          <w:sz w:val="24"/>
          <w:szCs w:val="24"/>
        </w:rPr>
        <w:fldChar w:fldCharType="end"/>
      </w:r>
      <w:r w:rsidR="00E806B0">
        <w:rPr>
          <w:rFonts w:ascii="Times New Roman" w:hAnsi="Times New Roman"/>
          <w:sz w:val="24"/>
          <w:szCs w:val="24"/>
        </w:rPr>
        <w:t xml:space="preserve"> or decrease</w:t>
      </w:r>
      <w:r w:rsidR="00D616BC">
        <w:rPr>
          <w:rFonts w:ascii="Times New Roman" w:hAnsi="Times New Roman"/>
          <w:sz w:val="24"/>
          <w:szCs w:val="24"/>
        </w:rPr>
        <w:t>s</w:t>
      </w:r>
      <w:r w:rsidR="00E806B0">
        <w:rPr>
          <w:rFonts w:ascii="Times New Roman" w:hAnsi="Times New Roman"/>
          <w:sz w:val="24"/>
          <w:szCs w:val="24"/>
        </w:rPr>
        <w:t xml:space="preserve"> in productivity </w:t>
      </w:r>
      <w:r w:rsidR="001642EB">
        <w:rPr>
          <w:rFonts w:ascii="Times New Roman" w:hAnsi="Times New Roman"/>
          <w:sz w:val="24"/>
          <w:szCs w:val="24"/>
        </w:rPr>
        <w:fldChar w:fldCharType="begin" w:fldLock="1"/>
      </w:r>
      <w:r w:rsidR="00E806B0">
        <w:rPr>
          <w:rFonts w:ascii="Times New Roman" w:hAnsi="Times New Roman"/>
          <w:sz w:val="24"/>
          <w:szCs w:val="24"/>
        </w:rPr>
        <w:instrText>ADDIN CSL_CITATION { "citationItems" : [ { "id" : "ITEM-1", "itemData" : { "DOI" : "10.1890/0012-9658(1999)080[1747:BFAIBS]2.0.CO;2", "author" : [ { "dropping-particle" : "", "family" : "Holzapfel", "given" : "Claus", "non-dropping-particle" : "", "parse-names" : false, "suffix" : "" }, { "dropping-particle" : "", "family" : "Mahall", "given" : "Bruce E.", "non-dropping-particle" : "", "parse-names" : false, "suffix" : "" } ], "container-title" : "Ecology", "id" : "ITEM-1", "issue" : "5", "issued" : { "date-parts" : [ [ "1999", "7", "1" ] ] }, "page" : "1747-1761", "publisher" : "Ecological Society of America", "title" : "Bidirectional facilitation and interference between shrubs and annuals in the Mojave Desert", "type" : "article-journal", "volume" : "80" }, "uris" : [ "http://www.mendeley.com/documents/?uuid=27a37d5b-d8c1-30b8-957c-813146996bd0" ] }, { "id" : "ITEM-2", "itemData" : { "DOI" : "10.1111/j.1365-2745.2005.01033.x", "author" : [ { "dropping-particle" : "", "family" : "Armas", "given" : "Cristina", "non-dropping-particle" : "", "parse-names" : false, "suffix" : "" }, { "dropping-particle" : "", "family" : "Pugnaire", "given" : "Francisco I.", "non-dropping-particle" : "", "parse-names" : false, "suffix" : "" } ], "container-title" : "Journal of Ecology", "id" : "ITEM-2", "issue" : "5", "issued" : { "date-parts" : [ [ "2005", "10", "1" ] ] }, "page" : "978-989", "publisher" : "Blackwell Science Ltd", "title" : "Plant interactions govern population dynamics in a semi-arid plant community", "type" : "article-journal", "volume" : "93" }, "uris" : [ "http://www.mendeley.com/documents/?uuid=c752c607-a7b3-32db-91c0-90a98acc5e9b" ] } ], "mendeley" : { "formattedCitation" : "(Holzapfel and Mahall 1999; Armas and Pugnaire 2005)", "plainTextFormattedCitation" : "(Holzapfel and Mahall 1999; Armas and Pugnaire 2005)", "previouslyFormattedCitation" : "(Holzapfel and Mahall 1999; Armas and Pugnaire 2005)" }, "properties" : { "noteIndex" : 0 }, "schema" : "https://github.com/citation-style-language/schema/raw/master/csl-citation.json" }</w:instrText>
      </w:r>
      <w:r w:rsidR="001642EB">
        <w:rPr>
          <w:rFonts w:ascii="Times New Roman" w:hAnsi="Times New Roman"/>
          <w:sz w:val="24"/>
          <w:szCs w:val="24"/>
        </w:rPr>
        <w:fldChar w:fldCharType="separate"/>
      </w:r>
      <w:r w:rsidR="00E806B0" w:rsidRPr="009A2357">
        <w:rPr>
          <w:rFonts w:ascii="Times New Roman" w:hAnsi="Times New Roman"/>
          <w:noProof/>
          <w:sz w:val="24"/>
          <w:szCs w:val="24"/>
        </w:rPr>
        <w:t>(Holzapfel and Mahall 1999; Armas and Pugnaire 2005)</w:t>
      </w:r>
      <w:r w:rsidR="001642EB">
        <w:rPr>
          <w:rFonts w:ascii="Times New Roman" w:hAnsi="Times New Roman"/>
          <w:sz w:val="24"/>
          <w:szCs w:val="24"/>
        </w:rPr>
        <w:fldChar w:fldCharType="end"/>
      </w:r>
      <w:r w:rsidR="00E806B0">
        <w:rPr>
          <w:rFonts w:ascii="Times New Roman" w:hAnsi="Times New Roman"/>
          <w:sz w:val="24"/>
          <w:szCs w:val="24"/>
        </w:rPr>
        <w:t xml:space="preserve">. </w:t>
      </w:r>
      <w:r w:rsidR="00D616BC">
        <w:rPr>
          <w:rFonts w:ascii="Times New Roman" w:hAnsi="Times New Roman"/>
          <w:sz w:val="24"/>
          <w:szCs w:val="24"/>
        </w:rPr>
        <w:t>High</w:t>
      </w:r>
      <w:r w:rsidR="00E806B0">
        <w:rPr>
          <w:rFonts w:ascii="Times New Roman" w:hAnsi="Times New Roman"/>
          <w:sz w:val="24"/>
          <w:szCs w:val="24"/>
        </w:rPr>
        <w:t xml:space="preserve"> densities of beneficiary plants under shrub canopies</w:t>
      </w:r>
      <w:r w:rsidR="00D616BC">
        <w:rPr>
          <w:rFonts w:ascii="Times New Roman" w:hAnsi="Times New Roman"/>
          <w:sz w:val="24"/>
          <w:szCs w:val="24"/>
        </w:rPr>
        <w:t xml:space="preserve"> can</w:t>
      </w:r>
      <w:r w:rsidR="00E806B0">
        <w:rPr>
          <w:rFonts w:ascii="Times New Roman" w:hAnsi="Times New Roman"/>
          <w:sz w:val="24"/>
          <w:szCs w:val="24"/>
        </w:rPr>
        <w:t xml:space="preserve"> reduce the water availability for the benefactor </w:t>
      </w:r>
      <w:r w:rsidR="00D616BC">
        <w:rPr>
          <w:rFonts w:ascii="Times New Roman" w:hAnsi="Times New Roman"/>
          <w:sz w:val="24"/>
          <w:szCs w:val="24"/>
        </w:rPr>
        <w:t>plants</w:t>
      </w:r>
      <w:r w:rsidR="00E806B0">
        <w:rPr>
          <w:rFonts w:ascii="Times New Roman" w:hAnsi="Times New Roman"/>
          <w:sz w:val="24"/>
          <w:szCs w:val="24"/>
        </w:rPr>
        <w:t xml:space="preserve"> </w:t>
      </w:r>
      <w:r w:rsidR="001642EB">
        <w:rPr>
          <w:rFonts w:ascii="Times New Roman" w:hAnsi="Times New Roman"/>
          <w:sz w:val="24"/>
          <w:szCs w:val="24"/>
        </w:rPr>
        <w:fldChar w:fldCharType="begin" w:fldLock="1"/>
      </w:r>
      <w:r w:rsidR="00E806B0">
        <w:rPr>
          <w:rFonts w:ascii="Times New Roman" w:hAnsi="Times New Roman"/>
          <w:sz w:val="24"/>
          <w:szCs w:val="24"/>
        </w:rPr>
        <w:instrText>ADDIN CSL_CITATION { "citationItems" : [ { "id" : "ITEM-1", "itemData" : { "DOI" : "10.1890/0012-9658(1999)080[1747:BFAIBS]2.0.CO;2", "author" : [ { "dropping-particle" : "", "family" : "Holzapfel", "given" : "Claus", "non-dropping-particle" : "", "parse-names" : false, "suffix" : "" }, { "dropping-particle" : "", "family" : "Mahall", "given" : "Bruce E.", "non-dropping-particle" : "", "parse-names" : false, "suffix" : "" } ], "container-title" : "Ecology", "id" : "ITEM-1", "issue" : "5", "issued" : { "date-parts" : [ [ "1999", "7", "1" ] ] }, "page" : "1747-1761", "publisher" : "Ecological Society of America", "title" : "Bidirectional facilitation and interference between shrubs and annuals in the Mojave Desert", "type" : "article-journal", "volume" : "80" }, "uris" : [ "http://www.mendeley.com/documents/?uuid=27a37d5b-d8c1-30b8-957c-813146996bd0" ] }, { "id" : "ITEM-2", "itemData" : { "DOI" : "10.1111/j.1365-2745.2005.01033.x", "author" : [ { "dropping-particle" : "", "family" : "Armas", "given" : "Cristina", "non-dropping-particle" : "", "parse-names" : false, "suffix" : "" }, { "dropping-particle" : "", "family" : "Pugnaire", "given" : "Francisco I.", "non-dropping-particle" : "", "parse-names" : false, "suffix" : "" } ], "container-title" : "Journal of Ecology", "id" : "ITEM-2", "issue" : "5", "issued" : { "date-parts" : [ [ "2005", "10", "1" ] ] }, "page" : "978-989", "publisher" : "Blackwell Science Ltd", "title" : "Plant interactions govern population dynamics in a semi-arid plant community", "type" : "article-journal", "volume" : "93" }, "uris" : [ "http://www.mendeley.com/documents/?uuid=c752c607-a7b3-32db-91c0-90a98acc5e9b" ] } ], "mendeley" : { "formattedCitation" : "(Holzapfel and Mahall 1999; Armas and Pugnaire 2005)", "plainTextFormattedCitation" : "(Holzapfel and Mahall 1999; Armas and Pugnaire 2005)", "previouslyFormattedCitation" : "(Holzapfel and Mahall 1999; Armas and Pugnaire 2005)" }, "properties" : { "noteIndex" : 0 }, "schema" : "https://github.com/citation-style-language/schema/raw/master/csl-citation.json" }</w:instrText>
      </w:r>
      <w:r w:rsidR="001642EB">
        <w:rPr>
          <w:rFonts w:ascii="Times New Roman" w:hAnsi="Times New Roman"/>
          <w:sz w:val="24"/>
          <w:szCs w:val="24"/>
        </w:rPr>
        <w:fldChar w:fldCharType="separate"/>
      </w:r>
      <w:r w:rsidR="00E806B0" w:rsidRPr="00DC6C49">
        <w:rPr>
          <w:rFonts w:ascii="Times New Roman" w:hAnsi="Times New Roman"/>
          <w:noProof/>
          <w:sz w:val="24"/>
          <w:szCs w:val="24"/>
        </w:rPr>
        <w:t>(Holzapfel and Mahall 1999; Armas and Pugnaire 2005)</w:t>
      </w:r>
      <w:r w:rsidR="001642EB">
        <w:rPr>
          <w:rFonts w:ascii="Times New Roman" w:hAnsi="Times New Roman"/>
          <w:sz w:val="24"/>
          <w:szCs w:val="24"/>
        </w:rPr>
        <w:fldChar w:fldCharType="end"/>
      </w:r>
      <w:r w:rsidR="00E806B0">
        <w:rPr>
          <w:rFonts w:ascii="Times New Roman" w:hAnsi="Times New Roman"/>
          <w:sz w:val="24"/>
          <w:szCs w:val="24"/>
        </w:rPr>
        <w:t xml:space="preserve">. In these cases, the benefactor species will shift its allocation of resources and display different traits in response to the competitive feedbacks experienced by greater annual associations </w:t>
      </w:r>
      <w:r w:rsidR="001642EB">
        <w:rPr>
          <w:rFonts w:ascii="Times New Roman" w:hAnsi="Times New Roman"/>
          <w:sz w:val="24"/>
          <w:szCs w:val="24"/>
        </w:rPr>
        <w:fldChar w:fldCharType="begin" w:fldLock="1"/>
      </w:r>
      <w:r w:rsidR="00E806B0">
        <w:rPr>
          <w:rFonts w:ascii="Times New Roman" w:hAnsi="Times New Roman"/>
          <w:sz w:val="24"/>
          <w:szCs w:val="24"/>
        </w:rPr>
        <w:instrText>ADDIN CSL_CITATION { "citationItems" : [ { "id" : "ITEM-1", "itemData" : { "DOI" : "10.1111/1365-2435.12185", "ISSN" : "02698463", "author" : [ { "dropping-particle" : "", "family" : "Sch\u00f6b", "given" : "Christian", "non-dropping-particle" : "", "parse-names" : false, "suffix" : "" }, { "dropping-particle" : "", "family" : "Prieto", "given" : "Iv\u00e1n", "non-dropping-particle" : "", "parse-names" : false, "suffix" : "" }, { "dropping-particle" : "", "family" : "Armas", "given" : "Cristina", "non-dropping-particle" : "", "parse-names" : false, "suffix" : "" }, { "dropping-particle" : "", "family" : "Pugnaire", "given" : "Francisco I.", "non-dropping-particle" : "", "parse-names" : false, "suffix" : "" } ], "container-title" : "Functional Ecology", "editor" : [ { "dropping-particle" : "", "family" : "Brody", "given" : "Alison", "non-dropping-particle" : "", "parse-names" : false, "suffix" : "" } ], "id" : "ITEM-1", "issue" : "2", "issued" : { "date-parts" : [ [ "2014", "4", "1" ] ] }, "page" : "500-508", "title" : "Consequences of facilitation: one plant's benefit is another plant's cost", "type" : "article-journal", "volume" : "28" }, "uris" : [ "http://www.mendeley.com/documents/?uuid=673522c5-f012-3abd-b2ce-e09dbc7f435e" ] } ], "mendeley" : { "formattedCitation" : "(Sch\u00f6b et al. 2014b)", "plainTextFormattedCitation" : "(Sch\u00f6b et al. 2014b)", "previouslyFormattedCitation" : "(Sch\u00f6b et al. 2014b)" }, "properties" : { "noteIndex" : 0 }, "schema" : "https://github.com/citation-style-language/schema/raw/master/csl-citation.json" }</w:instrText>
      </w:r>
      <w:r w:rsidR="001642EB">
        <w:rPr>
          <w:rFonts w:ascii="Times New Roman" w:hAnsi="Times New Roman"/>
          <w:sz w:val="24"/>
          <w:szCs w:val="24"/>
        </w:rPr>
        <w:fldChar w:fldCharType="separate"/>
      </w:r>
      <w:r w:rsidR="00E806B0" w:rsidRPr="009A2357">
        <w:rPr>
          <w:rFonts w:ascii="Times New Roman" w:hAnsi="Times New Roman"/>
          <w:noProof/>
          <w:sz w:val="24"/>
          <w:szCs w:val="24"/>
        </w:rPr>
        <w:t>(Schöb et al. 2014b)</w:t>
      </w:r>
      <w:r w:rsidR="001642EB">
        <w:rPr>
          <w:rFonts w:ascii="Times New Roman" w:hAnsi="Times New Roman"/>
          <w:sz w:val="24"/>
          <w:szCs w:val="24"/>
        </w:rPr>
        <w:fldChar w:fldCharType="end"/>
      </w:r>
      <w:r w:rsidR="00E806B0">
        <w:rPr>
          <w:rFonts w:ascii="Times New Roman" w:hAnsi="Times New Roman"/>
          <w:sz w:val="24"/>
          <w:szCs w:val="24"/>
        </w:rPr>
        <w:t>. We did not record trait set within this study</w:t>
      </w:r>
      <w:r w:rsidR="00D616BC">
        <w:rPr>
          <w:rFonts w:ascii="Times New Roman" w:hAnsi="Times New Roman"/>
          <w:sz w:val="24"/>
          <w:szCs w:val="24"/>
        </w:rPr>
        <w:t>,</w:t>
      </w:r>
      <w:r w:rsidR="00E806B0">
        <w:rPr>
          <w:rFonts w:ascii="Times New Roman" w:hAnsi="Times New Roman"/>
          <w:sz w:val="24"/>
          <w:szCs w:val="24"/>
        </w:rPr>
        <w:t xml:space="preserve"> but did observe</w:t>
      </w:r>
      <w:del w:id="238" w:author="zenrunner" w:date="2019-01-15T07:21:00Z">
        <w:r w:rsidR="00E806B0" w:rsidDel="002609E8">
          <w:rPr>
            <w:rFonts w:ascii="Times New Roman" w:hAnsi="Times New Roman"/>
            <w:sz w:val="24"/>
            <w:szCs w:val="24"/>
          </w:rPr>
          <w:delText>d</w:delText>
        </w:r>
      </w:del>
      <w:r w:rsidR="00E806B0">
        <w:rPr>
          <w:rFonts w:ascii="Times New Roman" w:hAnsi="Times New Roman"/>
          <w:sz w:val="24"/>
          <w:szCs w:val="24"/>
        </w:rPr>
        <w:t xml:space="preserve"> a</w:t>
      </w:r>
      <w:ins w:id="239" w:author="zenrunner" w:date="2019-01-15T07:21:00Z">
        <w:r w:rsidR="004E0944">
          <w:rPr>
            <w:rFonts w:ascii="Times New Roman" w:hAnsi="Times New Roman"/>
            <w:sz w:val="24"/>
            <w:szCs w:val="24"/>
          </w:rPr>
          <w:t xml:space="preserve"> significant </w:t>
        </w:r>
      </w:ins>
      <w:del w:id="240" w:author="zenrunner" w:date="2019-01-15T07:21:00Z">
        <w:r w:rsidR="00E806B0" w:rsidDel="004E0944">
          <w:rPr>
            <w:rFonts w:ascii="Times New Roman" w:hAnsi="Times New Roman"/>
            <w:sz w:val="24"/>
            <w:szCs w:val="24"/>
          </w:rPr>
          <w:delText xml:space="preserve">n obvious </w:delText>
        </w:r>
      </w:del>
      <w:r w:rsidR="00E806B0">
        <w:rPr>
          <w:rFonts w:ascii="Times New Roman" w:hAnsi="Times New Roman"/>
          <w:sz w:val="24"/>
          <w:szCs w:val="24"/>
        </w:rPr>
        <w:t xml:space="preserve">effect of invasive grass cover on shrub recruitment that </w:t>
      </w:r>
      <w:r w:rsidR="00D616BC">
        <w:rPr>
          <w:rFonts w:ascii="Times New Roman" w:hAnsi="Times New Roman"/>
          <w:sz w:val="24"/>
          <w:szCs w:val="24"/>
        </w:rPr>
        <w:t xml:space="preserve">can limit the </w:t>
      </w:r>
      <w:r w:rsidR="00E806B0">
        <w:rPr>
          <w:rFonts w:ascii="Times New Roman" w:hAnsi="Times New Roman"/>
          <w:sz w:val="24"/>
          <w:szCs w:val="24"/>
        </w:rPr>
        <w:t xml:space="preserve">establishment of new </w:t>
      </w:r>
      <w:ins w:id="241" w:author="zenrunner" w:date="2019-01-15T07:21:00Z">
        <w:r w:rsidR="000F18E3">
          <w:rPr>
            <w:rFonts w:ascii="Times New Roman" w:hAnsi="Times New Roman"/>
            <w:sz w:val="24"/>
            <w:szCs w:val="24"/>
          </w:rPr>
          <w:t xml:space="preserve">shrub </w:t>
        </w:r>
      </w:ins>
      <w:r w:rsidR="00E806B0">
        <w:rPr>
          <w:rFonts w:ascii="Times New Roman" w:hAnsi="Times New Roman"/>
          <w:sz w:val="24"/>
          <w:szCs w:val="24"/>
        </w:rPr>
        <w:t xml:space="preserve">individuals within the population. A similar study conducted in the Mojave Desert also described that a non-native grass had higher densities within canopies of the shrub </w:t>
      </w:r>
      <w:r w:rsidR="00E806B0" w:rsidRPr="00DD3A30">
        <w:rPr>
          <w:rFonts w:ascii="Times New Roman" w:hAnsi="Times New Roman"/>
          <w:i/>
          <w:sz w:val="24"/>
          <w:szCs w:val="24"/>
        </w:rPr>
        <w:t>Ambrosia Dumosa</w:t>
      </w:r>
      <w:r w:rsidR="00E806B0">
        <w:rPr>
          <w:rFonts w:ascii="Times New Roman" w:hAnsi="Times New Roman"/>
          <w:sz w:val="24"/>
          <w:szCs w:val="24"/>
        </w:rPr>
        <w:t xml:space="preserve"> and negatively impacted the seedling establishment of this perennial  </w:t>
      </w:r>
      <w:r w:rsidR="001642EB">
        <w:rPr>
          <w:rFonts w:ascii="Times New Roman" w:hAnsi="Times New Roman"/>
          <w:sz w:val="24"/>
          <w:szCs w:val="24"/>
        </w:rPr>
        <w:fldChar w:fldCharType="begin" w:fldLock="1"/>
      </w:r>
      <w:r w:rsidR="00E806B0">
        <w:rPr>
          <w:rFonts w:ascii="Times New Roman" w:hAnsi="Times New Roman"/>
          <w:sz w:val="24"/>
          <w:szCs w:val="24"/>
        </w:rPr>
        <w:instrText>ADDIN CSL_CITATION { "citationItems" : [ { "id" : "ITEM-1", "itemData" : { "DOI" : "10.1111/j.1654-1103.2009.05588.x", "author" : [ { "dropping-particle" : "", "family" : "Rodr\u00edguez-Buritic\u00e1", "given" : "Susana", "non-dropping-particle" : "", "parse-names" : false, "suffix" : "" }, { "dropping-particle" : "", "family" : "Miriti", "given" : "Maria N.", "non-dropping-particle" : "", "parse-names" : false, "suffix" : "" } ], "container-title" : "Journal of Vegetation Science", "id" : "ITEM-1", "issue" : "2", "issued" : { "date-parts" : [ [ "2009", "3", "25" ] ] }, "page" : "241-250", "publisher" : "Blackwell Publishing Ltd", "title" : "Biting the hand that feeds: the invasive grass Schismus barbatus (Poaceae) is facilitated by, but reduces establishment of, the native shrub Ambrosia dumosa (Asteraceae)", "type" : "article-journal", "volume" : "20" }, "uris" : [ "http://www.mendeley.com/documents/?uuid=eb796e0d-5c77-3c40-b4e6-683c1f671fa3" ] } ], "mendeley" : { "formattedCitation" : "(Rodr\u00edguez-Buritic\u00e1 and Miriti 2009)", "plainTextFormattedCitation" : "(Rodr\u00edguez-Buritic\u00e1 and Miriti 2009)", "previouslyFormattedCitation" : "(Rodr\u00edguez-Buritic\u00e1 and Miriti 2009)" }, "properties" : { "noteIndex" : 0 }, "schema" : "https://github.com/citation-style-language/schema/raw/master/csl-citation.json" }</w:instrText>
      </w:r>
      <w:r w:rsidR="001642EB">
        <w:rPr>
          <w:rFonts w:ascii="Times New Roman" w:hAnsi="Times New Roman"/>
          <w:sz w:val="24"/>
          <w:szCs w:val="24"/>
        </w:rPr>
        <w:fldChar w:fldCharType="separate"/>
      </w:r>
      <w:r w:rsidR="00E806B0" w:rsidRPr="00DD3A30">
        <w:rPr>
          <w:rFonts w:ascii="Times New Roman" w:hAnsi="Times New Roman"/>
          <w:noProof/>
          <w:sz w:val="24"/>
          <w:szCs w:val="24"/>
        </w:rPr>
        <w:t>(Rodríguez-Buriticá and Miriti 2009)</w:t>
      </w:r>
      <w:r w:rsidR="001642EB">
        <w:rPr>
          <w:rFonts w:ascii="Times New Roman" w:hAnsi="Times New Roman"/>
          <w:sz w:val="24"/>
          <w:szCs w:val="24"/>
        </w:rPr>
        <w:fldChar w:fldCharType="end"/>
      </w:r>
      <w:r w:rsidR="00E806B0">
        <w:rPr>
          <w:rFonts w:ascii="Times New Roman" w:hAnsi="Times New Roman"/>
          <w:sz w:val="24"/>
          <w:szCs w:val="24"/>
        </w:rPr>
        <w:t xml:space="preserve">. The current population of </w:t>
      </w:r>
      <w:r w:rsidR="00E806B0" w:rsidRPr="00DC6C49">
        <w:rPr>
          <w:rFonts w:ascii="Times New Roman" w:hAnsi="Times New Roman"/>
          <w:i/>
          <w:sz w:val="24"/>
          <w:szCs w:val="24"/>
        </w:rPr>
        <w:t xml:space="preserve">E. californica </w:t>
      </w:r>
      <w:r w:rsidR="00E806B0">
        <w:rPr>
          <w:rFonts w:ascii="Times New Roman" w:hAnsi="Times New Roman"/>
          <w:sz w:val="24"/>
          <w:szCs w:val="24"/>
        </w:rPr>
        <w:t xml:space="preserve">at Panoche Hills could </w:t>
      </w:r>
      <w:r w:rsidR="00D616BC">
        <w:rPr>
          <w:rFonts w:ascii="Times New Roman" w:hAnsi="Times New Roman"/>
          <w:sz w:val="24"/>
          <w:szCs w:val="24"/>
        </w:rPr>
        <w:t xml:space="preserve">thus </w:t>
      </w:r>
      <w:r w:rsidR="00E806B0">
        <w:rPr>
          <w:rFonts w:ascii="Times New Roman" w:hAnsi="Times New Roman"/>
          <w:sz w:val="24"/>
          <w:szCs w:val="24"/>
        </w:rPr>
        <w:t xml:space="preserve">represent “living relicts” that will inevitably be lost and replaced by the invasive grass species </w:t>
      </w:r>
      <w:r w:rsidR="001642EB">
        <w:rPr>
          <w:rFonts w:ascii="Times New Roman" w:hAnsi="Times New Roman"/>
          <w:sz w:val="24"/>
          <w:szCs w:val="24"/>
        </w:rPr>
        <w:fldChar w:fldCharType="begin" w:fldLock="1"/>
      </w:r>
      <w:r w:rsidR="00E806B0">
        <w:rPr>
          <w:rFonts w:ascii="Times New Roman" w:hAnsi="Times New Roman"/>
          <w:sz w:val="24"/>
          <w:szCs w:val="24"/>
        </w:rPr>
        <w:instrText>ADDIN CSL_CITATION { "citationItems" : [ { "id" : "ITEM-1", "itemData" : { "DOI" : "10.1111/j.1461-0248.2005.00764.x", "ISSN" : "1461023X", "author" : [ { "dropping-particle" : "", "family" : "Young", "given" : "T. P.", "non-dropping-particle" : "", "parse-names" : false, "suffix" : "" }, { "dropping-particle" : "", "family" : "Petersen", "given" : "D. A.", "non-dropping-particle" : "", "parse-names" : false, "suffix" : "" }, { "dropping-particle" : "", "family" : "Clary", "given" : "J. J.", "non-dropping-particle" : "", "parse-names" : false, "suffix" : "" } ], "container-title" : "Ecology Letters", "id" : "ITEM-1", "issue" : "6", "issued" : { "date-parts" : [ [ "2005", "4", "28" ] ] }, "page" : "662-673", "publisher" : "Blackwell Publishing Ltd", "title" : "The ecology of restoration: historical links, emerging issues and unexplored realms", "type" : "article-journal", "volume" : "8" }, "uris" : [ "http://www.mendeley.com/documents/?uuid=f07f4705-7c84-3160-8b53-5fff9ecd40d4" ] } ], "mendeley" : { "formattedCitation" : "(Young et al. 2005)", "plainTextFormattedCitation" : "(Young et al. 2005)", "previouslyFormattedCitation" : "(Young et al. 2005)" }, "properties" : { "noteIndex" : 0 }, "schema" : "https://github.com/citation-style-language/schema/raw/master/csl-citation.json" }</w:instrText>
      </w:r>
      <w:r w:rsidR="001642EB">
        <w:rPr>
          <w:rFonts w:ascii="Times New Roman" w:hAnsi="Times New Roman"/>
          <w:sz w:val="24"/>
          <w:szCs w:val="24"/>
        </w:rPr>
        <w:fldChar w:fldCharType="separate"/>
      </w:r>
      <w:r w:rsidR="00E806B0" w:rsidRPr="00DC6C49">
        <w:rPr>
          <w:rFonts w:ascii="Times New Roman" w:hAnsi="Times New Roman"/>
          <w:noProof/>
          <w:sz w:val="24"/>
          <w:szCs w:val="24"/>
        </w:rPr>
        <w:t>(Young et al. 2005)</w:t>
      </w:r>
      <w:r w:rsidR="001642EB">
        <w:rPr>
          <w:rFonts w:ascii="Times New Roman" w:hAnsi="Times New Roman"/>
          <w:sz w:val="24"/>
          <w:szCs w:val="24"/>
        </w:rPr>
        <w:fldChar w:fldCharType="end"/>
      </w:r>
      <w:r w:rsidR="00E806B0">
        <w:rPr>
          <w:rFonts w:ascii="Times New Roman" w:hAnsi="Times New Roman"/>
          <w:sz w:val="24"/>
          <w:szCs w:val="24"/>
        </w:rPr>
        <w:t xml:space="preserve">. Additionally, </w:t>
      </w:r>
      <w:r w:rsidR="00E806B0">
        <w:rPr>
          <w:rFonts w:ascii="Times New Roman" w:hAnsi="Times New Roman"/>
          <w:i/>
          <w:sz w:val="24"/>
          <w:szCs w:val="24"/>
        </w:rPr>
        <w:t xml:space="preserve">Bromus </w:t>
      </w:r>
      <w:r w:rsidR="00E806B0">
        <w:rPr>
          <w:rFonts w:ascii="Times New Roman" w:hAnsi="Times New Roman"/>
          <w:sz w:val="24"/>
          <w:szCs w:val="24"/>
        </w:rPr>
        <w:t xml:space="preserve">species are fire-adapted that further increases the vulnerability of the system because of significantly greater fuel loads and more frequent burn-scenarios </w:t>
      </w:r>
      <w:r w:rsidR="001642EB">
        <w:rPr>
          <w:rFonts w:ascii="Times New Roman" w:hAnsi="Times New Roman"/>
          <w:sz w:val="24"/>
          <w:szCs w:val="24"/>
        </w:rPr>
        <w:fldChar w:fldCharType="begin" w:fldLock="1"/>
      </w:r>
      <w:r w:rsidR="00E806B0">
        <w:rPr>
          <w:rFonts w:ascii="Times New Roman" w:hAnsi="Times New Roman"/>
          <w:sz w:val="24"/>
          <w:szCs w:val="24"/>
        </w:rPr>
        <w:instrText>ADDIN CSL_CITATION { "citationItems" : [ { "id" : "ITEM-1", "itemData" : { "DOI" : "10.1007/s10530-004-8979-4", "ISSN" : "1387-3547", "author" : [ { "dropping-particle" : "", "family" : "Salo", "given" : "Lucinda F.", "non-dropping-particle" : "", "parse-names" : false, "suffix" : "" } ], "container-title" : "Biological Invasions", "id" : "ITEM-1", "issue" : "2", "issued" : { "date-parts" : [ [ "2005", "3" ] ] }, "page" : "165-180", "publisher" : "Kluwer Academic Publishers", "title" : "Red brome (Bromus rubens subsp. madritensis) in North America: possible modes for early introductions, subsequent spread", "type" : "article-journal", "volume" : "7" }, "uris" : [ "http://www.mendeley.com/documents/?uuid=e94f1618-f52f-34f1-b945-2821b1b6cd55" ] }, { "id" : "ITEM-2", "itemData" : { "DOI" : "10.1007/s10530-012-0355-1", "ISSN" : "1387-3547", "author" : [ { "dropping-particle" : "", "family" : "Monty", "given" : "Arnaud", "non-dropping-particle" : "", "parse-names" : false, "suffix" : "" }, { "dropping-particle" : "", "family" : "Brown", "given" : "Cynthia S.", "non-dropping-particle" : "", "parse-names" : false, "suffix" : "" }, { "dropping-particle" : "", "family" : "Johnston", "given" : "Danielle B.", "non-dropping-particle" : "", "parse-names" : false, "suffix" : "" } ], "container-title" : "Biological Invasions", "id" : "ITEM-2", "issue" : "5", "issued" : { "date-parts" : [ [ "2013", "5", "30" ] ] }, "page" : "1113-1123", "publisher" : "Springer Netherlands", "title" : "Fire promotes downy brome (Bromus tectorum L.) seed dispersal", "type" : "article-journal", "volume" : "15" }, "uris" : [ "http://www.mendeley.com/documents/?uuid=cebf9eac-92f8-3837-b2d9-fd4a8c5abf9d" ] } ], "mendeley" : { "formattedCitation" : "(Salo 2005; Monty et al. 2013)", "plainTextFormattedCitation" : "(Salo 2005; Monty et al. 2013)", "previouslyFormattedCitation" : "(Salo 2005; Monty et al. 2013)" }, "properties" : { "noteIndex" : 0 }, "schema" : "https://github.com/citation-style-language/schema/raw/master/csl-citation.json" }</w:instrText>
      </w:r>
      <w:r w:rsidR="001642EB">
        <w:rPr>
          <w:rFonts w:ascii="Times New Roman" w:hAnsi="Times New Roman"/>
          <w:sz w:val="24"/>
          <w:szCs w:val="24"/>
        </w:rPr>
        <w:fldChar w:fldCharType="separate"/>
      </w:r>
      <w:r w:rsidR="00E806B0" w:rsidRPr="0005450F">
        <w:rPr>
          <w:rFonts w:ascii="Times New Roman" w:hAnsi="Times New Roman"/>
          <w:noProof/>
          <w:sz w:val="24"/>
          <w:szCs w:val="24"/>
        </w:rPr>
        <w:t>(Salo 2005; Monty et al. 2013)</w:t>
      </w:r>
      <w:r w:rsidR="001642EB">
        <w:rPr>
          <w:rFonts w:ascii="Times New Roman" w:hAnsi="Times New Roman"/>
          <w:sz w:val="24"/>
          <w:szCs w:val="24"/>
        </w:rPr>
        <w:fldChar w:fldCharType="end"/>
      </w:r>
      <w:r w:rsidR="00E806B0">
        <w:rPr>
          <w:rFonts w:ascii="Times New Roman" w:hAnsi="Times New Roman"/>
          <w:sz w:val="24"/>
          <w:szCs w:val="24"/>
        </w:rPr>
        <w:t xml:space="preserve">.  These findings are consistent with a trend that is occurring in the Mojave and Great Basin Deserts that includes the conversion of native shrubland to invasive annual grasses </w:t>
      </w:r>
      <w:r w:rsidR="001642EB">
        <w:rPr>
          <w:rFonts w:ascii="Times New Roman" w:hAnsi="Times New Roman"/>
          <w:sz w:val="24"/>
          <w:szCs w:val="24"/>
        </w:rPr>
        <w:fldChar w:fldCharType="begin" w:fldLock="1"/>
      </w:r>
      <w:r w:rsidR="00E806B0">
        <w:rPr>
          <w:rFonts w:ascii="Times New Roman" w:hAnsi="Times New Roman"/>
          <w:sz w:val="24"/>
          <w:szCs w:val="24"/>
        </w:rPr>
        <w:instrText>ADDIN CSL_CITATION { "citationItems" : [ { "id" : "ITEM-1", "itemData" : { "DOI" : "10.1007/s10530-004-8979-4", "ISSN" : "1387-3547", "author" : [ { "dropping-particle" : "", "family" : "Salo", "given" : "Lucinda F.", "non-dropping-particle" : "", "parse-names" : false, "suffix" : "" } ], "container-title" : "Biological Invasions", "id" : "ITEM-1", "issue" : "2", "issued" : { "date-parts" : [ [ "2005", "3" ] ] }, "page" : "165-180", "publisher" : "Kluwer Academic Publishers", "title" : "Red brome (Bromus rubens subsp. madritensis) in North America: possible modes for early introductions, subsequent spread", "type" : "article-journal", "volume" : "7" }, "uris" : [ "http://www.mendeley.com/documents/?uuid=e94f1618-f52f-34f1-b945-2821b1b6cd55" ] }, { "id" : "ITEM-2", "itemData" : { "author" : [ { "dropping-particle" : "", "family" : "Condon", "given" : "Lea A.", "non-dropping-particle" : "", "parse-names" : false, "suffix" : "" }, { "dropping-particle" : "", "family" : "Weisberg", "given" : "Peter J.", "non-dropping-particle" : "", "parse-names" : false, "suffix" : "" }, { "dropping-particle" : "", "family" : "Chambers", "given" : "Jeanne C.", "non-dropping-particle" : "", "parse-names" : false, "suffix" : "" } ], "container-title" : "International Journal of Wildland Fire", "id" : "ITEM-2", "issue" : "4", "issued" : { "date-parts" : [ [ "2011" ] ] }, "page" : "597-604", "title" : "Abiotic and biotic influences on Bromus tectorum invasion and Artemisia tridentata recovery after fire", "type" : "article-journal", "volume" : "20" }, "uris" : [ "http://www.mendeley.com/documents/?uuid=2c249027-6bc6-4080-9099-42948a3b7b02" ] }, { "id" : "ITEM-3", "itemData" : { "DOI" : "10.1614/IPSM-D-10-00013.1", "ISSN" : "1939-7291", "author" : [ { "dropping-particle" : "", "family" : "Abella", "given" : "Scott R.", "non-dropping-particle" : "", "parse-names" : false, "suffix" : "" }, { "dropping-particle" : "", "family" : "Craig", "given" : "Donovan J.", "non-dropping-particle" : "", "parse-names" : false, "suffix" : "" }, { "dropping-particle" : "", "family" : "Chiquoine", "given" : "Lindsay P.", "non-dropping-particle" : "", "parse-names" : false, "suffix" : "" }, { "dropping-particle" : "", "family" : "Prengaman", "given" : "Kathryn A.", "non-dropping-particle" : "", "parse-names" : false, "suffix" : "" }, { "dropping-particle" : "", "family" : "Schmid", "given" : "Sarah M.", "non-dropping-particle" : "", "parse-names" : false, "suffix" : "" }, { "dropping-particle" : "", "family" : "Embrey", "given" : "Teague M.", "non-dropping-particle" : "", "parse-names" : false, "suffix" : "" } ], "container-title" : "Invasive Plant Science and Management", "id" : "ITEM-3", "issue" : "1", "issued" : { "date-parts" : [ [ "2011", "1" ] ] }, "page" : "115-124", "title" : "Relationships of Native Desert Plants with Red Brome (Bromus rubens): Toward Identifying Invasion-Reducing Species", "type" : "article-journal", "volume" : "4" }, "uris" : [ "http://www.mendeley.com/documents/?uuid=89bf99b8-8691-3abb-b296-d68c6c83f894" ] }, { "id" : "ITEM-4", "itemData" : { "DOI" : "10.2111/REM-D-09-00151.1", "ISSN" : "15507424", "abstract" : "Abstract Anthropogenic climate change is hypothesized to modify the spread of invasive annual grasses across the deserts of the western United States. The influence of climate change on future invasions depends on both climate suitability that defines a potential species range and the mechanisms that facilitate invasions and contractions. A suite of downscaled climate projections for the mid\u201321st century was used to examine changes in physically based mechanisms, including critical physiological temperature thresholds, the timing and availability of moisture, and the potential for large wildfires. Results suggest widespread changes in 1) the length of the freeze-free season that may favor cold-intolerant annual grasses, 2) changes in the frequency of wet winters that may alter the potential for establishment of invasive annual grasses, and 3) an earlier onset of fire season and a lengthening of the window during which conditions are conducive to fire ignition and growth furthering the fire-invasive feedba...", "author" : [ { "dropping-particle" : "", "family" : "Abatzoglou", "given" : "John T.", "non-dropping-particle" : "", "parse-names" : false, "suffix" : "" }, { "dropping-particle" : "", "family" : "Kolden", "given" : "Crystal A.", "non-dropping-particle" : "", "parse-names" : false, "suffix" : "" } ], "container-title" : "Rangeland Ecology &amp; Management", "id" : "ITEM-4", "issue" : "5", "issued" : { "date-parts" : [ [ "2011", "9", "13" ] ] }, "page" : "471-478", "publisher" : " Society for Range Management Rangeland Ecology &amp; Management, P.O. Box 7065, Lawrence, KS 66044. ", "title" : "Climate Change in Western US Deserts: Potential for Increased Wildfire and Invasive Annual Grasses", "type" : "article-journal", "volume" : "64" }, "uris" : [ "http://www.mendeley.com/documents/?uuid=378085ab-16f3-3165-ac35-4a60fe7753d5" ] } ], "mendeley" : { "formattedCitation" : "(Salo 2005; Condon et al. 2011; Abella et al. 2011; Abatzoglou and Kolden 2011)", "plainTextFormattedCitation" : "(Salo 2005; Condon et al. 2011; Abella et al. 2011; Abatzoglou and Kolden 2011)", "previouslyFormattedCitation" : "(Salo 2005; Condon et al. 2011; Abella et al. 2011; Abatzoglou and Kolden 2011)" }, "properties" : { "noteIndex" : 0 }, "schema" : "https://github.com/citation-style-language/schema/raw/master/csl-citation.json" }</w:instrText>
      </w:r>
      <w:r w:rsidR="001642EB">
        <w:rPr>
          <w:rFonts w:ascii="Times New Roman" w:hAnsi="Times New Roman"/>
          <w:sz w:val="24"/>
          <w:szCs w:val="24"/>
        </w:rPr>
        <w:fldChar w:fldCharType="separate"/>
      </w:r>
      <w:r w:rsidR="00E806B0" w:rsidRPr="0005450F">
        <w:rPr>
          <w:rFonts w:ascii="Times New Roman" w:hAnsi="Times New Roman"/>
          <w:noProof/>
          <w:sz w:val="24"/>
          <w:szCs w:val="24"/>
        </w:rPr>
        <w:t>(Salo 2005; Condon et al. 2011; Abella et al. 2011; Abatzoglou and Kolden 2011)</w:t>
      </w:r>
      <w:r w:rsidR="001642EB">
        <w:rPr>
          <w:rFonts w:ascii="Times New Roman" w:hAnsi="Times New Roman"/>
          <w:sz w:val="24"/>
          <w:szCs w:val="24"/>
        </w:rPr>
        <w:fldChar w:fldCharType="end"/>
      </w:r>
      <w:r w:rsidR="00E806B0">
        <w:rPr>
          <w:rFonts w:ascii="Times New Roman" w:hAnsi="Times New Roman"/>
          <w:sz w:val="24"/>
          <w:szCs w:val="24"/>
        </w:rPr>
        <w:t xml:space="preserve">. However, it has also been suggested that evolution </w:t>
      </w:r>
      <w:ins w:id="242" w:author="zenrunner" w:date="2019-01-15T07:21:00Z">
        <w:r w:rsidR="00D22F7C">
          <w:rPr>
            <w:rFonts w:ascii="Times New Roman" w:hAnsi="Times New Roman"/>
            <w:sz w:val="24"/>
            <w:szCs w:val="24"/>
          </w:rPr>
          <w:t xml:space="preserve">can </w:t>
        </w:r>
      </w:ins>
      <w:del w:id="243" w:author="zenrunner" w:date="2019-01-15T07:21:00Z">
        <w:r w:rsidR="00E806B0" w:rsidDel="00D22F7C">
          <w:rPr>
            <w:rFonts w:ascii="Times New Roman" w:hAnsi="Times New Roman"/>
            <w:sz w:val="24"/>
            <w:szCs w:val="24"/>
          </w:rPr>
          <w:delText xml:space="preserve">may </w:delText>
        </w:r>
      </w:del>
      <w:r w:rsidR="00E806B0">
        <w:rPr>
          <w:rFonts w:ascii="Times New Roman" w:hAnsi="Times New Roman"/>
          <w:sz w:val="24"/>
          <w:szCs w:val="24"/>
        </w:rPr>
        <w:t xml:space="preserve">occur and that the </w:t>
      </w:r>
      <w:r w:rsidR="00E806B0" w:rsidRPr="00D22F7C">
        <w:rPr>
          <w:rFonts w:ascii="Times New Roman" w:hAnsi="Times New Roman"/>
          <w:sz w:val="24"/>
          <w:szCs w:val="24"/>
          <w:highlight w:val="yellow"/>
          <w:rPrChange w:id="244" w:author="zenrunner" w:date="2019-01-15T07:22:00Z">
            <w:rPr>
              <w:rFonts w:ascii="Times New Roman" w:hAnsi="Times New Roman"/>
              <w:sz w:val="24"/>
              <w:szCs w:val="24"/>
            </w:rPr>
          </w:rPrChange>
        </w:rPr>
        <w:t>reciprocal</w:t>
      </w:r>
      <w:r w:rsidR="00E806B0">
        <w:rPr>
          <w:rFonts w:ascii="Times New Roman" w:hAnsi="Times New Roman"/>
          <w:sz w:val="24"/>
          <w:szCs w:val="24"/>
        </w:rPr>
        <w:t xml:space="preserve"> effects of beneficiaries </w:t>
      </w:r>
      <w:ins w:id="245" w:author="zenrunner" w:date="2019-01-15T07:22:00Z">
        <w:r w:rsidR="00D22F7C">
          <w:rPr>
            <w:rFonts w:ascii="Times New Roman" w:hAnsi="Times New Roman"/>
            <w:sz w:val="24"/>
            <w:szCs w:val="24"/>
          </w:rPr>
          <w:t xml:space="preserve">on benefactors </w:t>
        </w:r>
      </w:ins>
      <w:r w:rsidR="00E806B0">
        <w:rPr>
          <w:rFonts w:ascii="Times New Roman" w:hAnsi="Times New Roman"/>
          <w:sz w:val="24"/>
          <w:szCs w:val="24"/>
        </w:rPr>
        <w:t>will result in populations of foundational shrub species that can co-</w:t>
      </w:r>
      <w:r w:rsidR="00E806B0">
        <w:rPr>
          <w:rFonts w:ascii="Times New Roman" w:hAnsi="Times New Roman"/>
          <w:sz w:val="24"/>
          <w:szCs w:val="24"/>
        </w:rPr>
        <w:lastRenderedPageBreak/>
        <w:t xml:space="preserve">exist with the non-natives </w:t>
      </w:r>
      <w:r w:rsidR="001642EB">
        <w:rPr>
          <w:rFonts w:ascii="Times New Roman" w:hAnsi="Times New Roman"/>
          <w:sz w:val="24"/>
          <w:szCs w:val="24"/>
        </w:rPr>
        <w:fldChar w:fldCharType="begin" w:fldLock="1"/>
      </w:r>
      <w:r w:rsidR="00E806B0">
        <w:rPr>
          <w:rFonts w:ascii="Times New Roman" w:hAnsi="Times New Roman"/>
          <w:sz w:val="24"/>
          <w:szCs w:val="24"/>
        </w:rPr>
        <w:instrText>ADDIN CSL_CITATION { "citationItems" : [ { "id" : "ITEM-1", "itemData" : { "DOI" : "10.1111/j.1365-2745.2009.01566.x", "ISSN" : "00220477", "author" : [ { "dropping-particle" : "", "family" : "Bronstein", "given" : "Judith L.", "non-dropping-particle" : "", "parse-names" : false, "suffix" : "" } ], "container-title" : "Journal of Ecology", "id" : "ITEM-1", "issue" : "6", "issued" : { "date-parts" : [ [ "2009", "11", "1" ] ] }, "page" : "1160-1170", "publisher" : "Blackwell Publishing Ltd", "title" : "The evolution of facilitation and mutualism", "type" : "article-journal", "volume" : "97" }, "uris" : [ "http://www.mendeley.com/documents/?uuid=6238ae1e-5e2d-32d7-82fd-c48b6b80cd36" ] }, { "id" : "ITEM-2", "itemData" : { "DOI" : "10.1111/nph.12641", "ISSN" : "0028646X", "author" : [ { "dropping-particle" : "", "family" : "Sch\u00f6b", "given" : "Christian", "non-dropping-particle" : "", "parse-names" : false, "suffix" : "" }, { "dropping-particle" : "", "family" : "Michalet", "given" : "Richard", "non-dropping-particle" : "", "parse-names" : false, "suffix" : "" }, { "dropping-particle" : "", "family" : "Cavieres", "given" : "Lohengrin A.", "non-dropping-particle" : "", "parse-names" : false, "suffix" : "" }, { "dropping-particle" : "", "family" : "Pugnaire", "given" : "Francisco I.", "non-dropping-particle" : "", "parse-names" : false, "suffix" : "" }, { "dropping-particle" : "", "family" : "Brooker", "given" : "Rob W.", "non-dropping-particle" : "", "parse-names" : false, "suffix" : "" }, { "dropping-particle" : "", "family" : "Butterfield", "given" : "Bradley J.", "non-dropping-particle" : "", "parse-names" : false, "suffix" : "" }, { "dropping-particle" : "", "family" : "Cook", "given" : "Bradley J.", "non-dropping-particle" : "", "parse-names" : false, "suffix" : "" }, { "dropping-particle" : "", "family" : "Kikvidze", "given" : "Zaal", "non-dropping-particle" : "", "parse-names" : false, "suffix" : "" }, { "dropping-particle" : "", "family" : "Lortie", "given" : "Christopher J.", "non-dropping-particle" : "", "parse-names" : false, "suffix" : "" }, { "dropping-particle" : "", "family" : "Xiao", "given" : "Sa", "non-dropping-particle" : "", "parse-names" : false, "suffix" : "" }, { "dropping-particle" : "", "family" : "Hayek", "given" : "Patrick", "non-dropping-particle" : "Al", "parse-names" : false, "suffix" : "" }, { "dropping-particle" : "", "family" : "Anthelme", "given" : "Fabien", "non-dropping-particle" : "", "parse-names" : false, "suffix" : "" }, { "dropping-particle" : "", "family" : "Cranston", "given" : "Brittany H.", "non-dropping-particle" : "", "parse-names" : false, "suffix" : "" }, { "dropping-particle" : "", "family" : "Garc\u00eda", "given" : "Mary-Carolina", "non-dropping-particle" : "", "parse-names" : false, "suffix" : "" }, { "dropping-particle" : "", "family" : "Bagousse-Pinguet", "given" : "Yoann", "non-dropping-particle" : "Le", "parse-names" : false, "suffix" : "" }, { "dropping-particle" : "", "family" : "Reid", "given" : "Anya M.", "non-dropping-particle" : "", "parse-names" : false, "suffix" : "" }, { "dropping-particle" : "", "family" : "Roux", "given" : "Peter C.", "non-dropping-particle" : "le", "parse-names" : false, "suffix" : "" }, { "dropping-particle" : "", "family" : "Lingua", "given" : "Emanuele", "non-dropping-particle" : "", "parse-names" : false, "suffix" : "" }, { "dropping-particle" : "", "family" : "Nyakatya", "given" : "Mawethu J.", "non-dropping-particle" : "", "parse-names" : false, "suffix" : "" }, { "dropping-particle" : "", "family" : "Touzard", "given" : "Blaise", "non-dropping-particle" : "", "parse-names" : false, "suffix" : "" }, { "dropping-particle" : "", "family" : "Zhao", "given" : "Liang", "non-dropping-particle" : "", "parse-names" : false, "suffix" : "" }, { "dropping-particle" : "", "family" : "Callaway", "given" : "Ragan M.", "non-dropping-particle" : "", "parse-names" : false, "suffix" : "" } ], "container-title" : "New Phytologist", "id" : "ITEM-2", "issue" : "1", "issued" : { "date-parts" : [ [ "2014", "4", "1" ] ] }, "page" : "95-105", "title" : "A global analysis of bidirectional interactions in alpine plant communities shows facilitators experiencing strong reciprocal fitness costs", "type" : "article-journal", "volume" : "202" }, "uris" : [ "http://www.mendeley.com/documents/?uuid=3478ee0f-3ed7-36e9-aa54-14a123ebe5d4" ] } ], "mendeley" : { "formattedCitation" : "(Bronstein 2009; Sch\u00f6b et al. 2014a)", "plainTextFormattedCitation" : "(Bronstein 2009; Sch\u00f6b et al. 2014a)", "previouslyFormattedCitation" : "(Bronstein 2009; Sch\u00f6b et al. 2014a)" }, "properties" : { "noteIndex" : 0 }, "schema" : "https://github.com/citation-style-language/schema/raw/master/csl-citation.json" }</w:instrText>
      </w:r>
      <w:r w:rsidR="001642EB">
        <w:rPr>
          <w:rFonts w:ascii="Times New Roman" w:hAnsi="Times New Roman"/>
          <w:sz w:val="24"/>
          <w:szCs w:val="24"/>
        </w:rPr>
        <w:fldChar w:fldCharType="separate"/>
      </w:r>
      <w:r w:rsidR="00E806B0" w:rsidRPr="00FD15A6">
        <w:rPr>
          <w:rFonts w:ascii="Times New Roman" w:hAnsi="Times New Roman"/>
          <w:noProof/>
          <w:sz w:val="24"/>
          <w:szCs w:val="24"/>
        </w:rPr>
        <w:t>(Bronstein 2009; Schöb et al. 2014a)</w:t>
      </w:r>
      <w:r w:rsidR="001642EB">
        <w:rPr>
          <w:rFonts w:ascii="Times New Roman" w:hAnsi="Times New Roman"/>
          <w:sz w:val="24"/>
          <w:szCs w:val="24"/>
        </w:rPr>
        <w:fldChar w:fldCharType="end"/>
      </w:r>
      <w:r w:rsidR="00E806B0">
        <w:rPr>
          <w:rFonts w:ascii="Times New Roman" w:hAnsi="Times New Roman"/>
          <w:sz w:val="24"/>
          <w:szCs w:val="24"/>
        </w:rPr>
        <w:t xml:space="preserve">. </w:t>
      </w:r>
      <w:r w:rsidR="00870C1D">
        <w:rPr>
          <w:rFonts w:ascii="Times New Roman" w:hAnsi="Times New Roman"/>
          <w:sz w:val="24"/>
          <w:szCs w:val="24"/>
        </w:rPr>
        <w:t xml:space="preserve">Continued exploration of bi-directional interactions is important to ecological theory because it can improve our ability to predict changes to community structure from species invasion. </w:t>
      </w:r>
    </w:p>
    <w:p w14:paraId="2A9B20DE" w14:textId="77777777" w:rsidR="00F43C2C" w:rsidRDefault="00F43C2C" w:rsidP="00F3676E">
      <w:pPr>
        <w:rPr>
          <w:rFonts w:ascii="Times New Roman" w:hAnsi="Times New Roman"/>
          <w:sz w:val="24"/>
          <w:szCs w:val="24"/>
        </w:rPr>
      </w:pPr>
    </w:p>
    <w:p w14:paraId="1C48AA69" w14:textId="77777777" w:rsidR="001128DB" w:rsidRPr="00D03E6E" w:rsidRDefault="00E806B0" w:rsidP="00F3676E">
      <w:pPr>
        <w:rPr>
          <w:rFonts w:ascii="Times New Roman" w:hAnsi="Times New Roman"/>
          <w:i/>
          <w:sz w:val="24"/>
          <w:szCs w:val="24"/>
        </w:rPr>
      </w:pPr>
      <w:r>
        <w:rPr>
          <w:rFonts w:ascii="Times New Roman" w:hAnsi="Times New Roman"/>
          <w:i/>
          <w:sz w:val="24"/>
          <w:szCs w:val="24"/>
        </w:rPr>
        <w:t>Recruitment strategies for desert shrubs</w:t>
      </w:r>
    </w:p>
    <w:p w14:paraId="2ABE35BE" w14:textId="57A467DA" w:rsidR="00D616BC" w:rsidRPr="005E1DA7" w:rsidRDefault="00D616BC" w:rsidP="00D616BC">
      <w:pPr>
        <w:spacing w:line="480" w:lineRule="auto"/>
        <w:rPr>
          <w:rFonts w:ascii="Times New Roman" w:hAnsi="Times New Roman"/>
          <w:sz w:val="24"/>
          <w:szCs w:val="24"/>
        </w:rPr>
      </w:pPr>
      <w:r>
        <w:rPr>
          <w:rFonts w:ascii="Times New Roman" w:hAnsi="Times New Roman"/>
          <w:sz w:val="24"/>
          <w:szCs w:val="24"/>
        </w:rPr>
        <w:t xml:space="preserve">Desert shrubs often require specific habitat requirements for successful recruitment. California supports multiple Ephedra species that radiated because of increasing aridity in North America approximately 4 million years ago </w:t>
      </w:r>
      <w:r w:rsidR="001642EB">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"10.1016/J.YMPEV.2012.06.025", "ISSN" : "1055-7903", "abstract" : "A lineage of 12 arid land shrubby species in the gymnosperm genus Ephedra (Gnetales) from North America is used to evaluate the influence of climate on speciation. With a long evolutionary history, and a well documented fossil record this lineage is an ideal model for understanding the process of speciation under a niche conservatism scenario. Using seven DNA molecular markers, Bayesian inference is carried out to uncover sister species and to estimate time of divergence of the lineages. Ecological niche models are generated for four parapatric and sympatric sister species and two analyses of niche evolution are performed, one based on ecological niche models and another using raw data and multivariate analysis. As previous analyses suggest, the diversification of North America Ephedra species may be the result of a recent secondary radiation. Both parapatric and sympatric species diverged mostly in a scenario of climatic niche conservatism. However, we also found strong evidence for niche divergence for one of the sister species pairs (E. californica\u2013E. trifurca). Moreover, the multivariate analysis found environmental differences for some variables between sister species. The estimated divergence time of three pairs of sister species distributed in southwestern North America (E. cutleri\u2013E. aspera, E. californica\u2013E. trifurca and E. torreyana\u2013E. viridis) is inferred to have occurred in the Late Miocene to Pliocene and for the sister species pair E. antisyphilitica\u2013E. coryi distributed in the southern United States and northeastern Mexico, it was inferred from the Pliocene to Pleistocene. The orogenetic and climatic changes documented for these regions related to expansion of arid lands, may have contributed to the diversification in North American Ephedra, rather than adaptations to new climatic conditions.", "author" : [ { "dropping-particle" : "", "family" : "Loera", "given" : "Israel", "non-dropping-particle" : "", "parse-names" : false, "suffix" : "" }, { "dropping-particle" : "", "family" : "Sosa", "given" : "Victoria", "non-dropping-particle" : "", "parse-names" : false, "suffix" : "" }, { "dropping-particle" : "", "family" : "Ickert-Bond", "given" : "Stefanie M.", "non-dropping-particle" : "", "parse-names" : false, "suffix" : "" } ], "container-title" : "Molecular Phylogenetics and Evolution", "id" : "ITEM-1", "issue" : "2", "issued" : { "date-parts" : [ [ "2012", "11", "1" ] ] }, "page" : "437-450", "publisher" : "Academic Press", "title" : "Diversification in North American arid lands: Niche conservatism, divergence and expansion of habitat explain speciation in the genus Ephedra", "type" : "article-journal", "volume" : "65" }, "uris" : [ "http://www.mendeley.com/documents/?uuid=7831adeb-6767-3dba-abe4-1c7558ad3af2" ] } ], "mendeley" : { "formattedCitation" : "(Loera et al. 2012)", "plainTextFormattedCitation" : "(Loera et al. 2012)", "previouslyFormattedCitation" : "(Loera et al. 2012)" }, "properties" : { "noteIndex" : 0 }, "schema" : "https://github.com/citation-style-language/schema/raw/master/csl-citation.json" }</w:instrText>
      </w:r>
      <w:r w:rsidR="001642EB">
        <w:rPr>
          <w:rFonts w:ascii="Times New Roman" w:hAnsi="Times New Roman"/>
          <w:sz w:val="24"/>
          <w:szCs w:val="24"/>
        </w:rPr>
        <w:fldChar w:fldCharType="separate"/>
      </w:r>
      <w:r w:rsidRPr="005E3BF3">
        <w:rPr>
          <w:rFonts w:ascii="Times New Roman" w:hAnsi="Times New Roman"/>
          <w:noProof/>
          <w:sz w:val="24"/>
          <w:szCs w:val="24"/>
        </w:rPr>
        <w:t>(Loera et al. 2012)</w:t>
      </w:r>
      <w:r w:rsidR="001642EB">
        <w:rPr>
          <w:rFonts w:ascii="Times New Roman" w:hAnsi="Times New Roman"/>
          <w:sz w:val="24"/>
          <w:szCs w:val="24"/>
        </w:rPr>
        <w:fldChar w:fldCharType="end"/>
      </w:r>
      <w:r>
        <w:rPr>
          <w:rFonts w:ascii="Times New Roman" w:hAnsi="Times New Roman"/>
          <w:sz w:val="24"/>
          <w:szCs w:val="24"/>
        </w:rPr>
        <w:t xml:space="preserve">. Certain species of the Ephedra genus, such as </w:t>
      </w:r>
      <w:r w:rsidRPr="005E3BF3">
        <w:rPr>
          <w:rFonts w:ascii="Times New Roman" w:hAnsi="Times New Roman"/>
          <w:i/>
          <w:sz w:val="24"/>
          <w:szCs w:val="24"/>
        </w:rPr>
        <w:t>E. californica</w:t>
      </w:r>
      <w:r>
        <w:rPr>
          <w:rFonts w:ascii="Times New Roman" w:hAnsi="Times New Roman"/>
          <w:i/>
          <w:sz w:val="24"/>
          <w:szCs w:val="24"/>
        </w:rPr>
        <w:t>,</w:t>
      </w:r>
      <w:r>
        <w:rPr>
          <w:rFonts w:ascii="Times New Roman" w:hAnsi="Times New Roman"/>
          <w:sz w:val="24"/>
          <w:szCs w:val="24"/>
        </w:rPr>
        <w:t xml:space="preserve"> thus have characteristics that are desert adapted, such as tolerance to low water availability or preference for well-drained soil </w:t>
      </w:r>
      <w:r w:rsidR="001642EB">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"10.2307/1934199", "ISSN" : "00129658", "abstract" : "Shrubs of Artemisia tridentata and Larrea tridentata have unusually high oxygen requirements for root growth. Roots of Franseria dumosa, like many economic plants, need lesser amounts of oxygen. An oxygen diffusion rate of about 0.30 mg cm^(-2)min^(-1) is required by Franseria to achieve a root growth rate that is 50% of maximum at the experimental temperatures. The corresponding figures for Artemisia and Larrea are about 0.50 and 0.43, respectively. It is concluded that the general exclusion of Larrea and Artemisia from fine-textured and poorly drained soils in the desert is a reflection of their relatively high oxygen requirements for root growth.", "author" : [ { "dropping-particle" : "", "family" : "Lunt", "given" : "O. R.", "non-dropping-particle" : "", "parse-names" : false, "suffix" : "" }, { "dropping-particle" : "", "family" : "Letey", "given" : "J.", "non-dropping-particle" : "", "parse-names" : false, "suffix" : "" }, { "dropping-particle" : "", "family" : "Clark", "given" : "S. B.", "non-dropping-particle" : "", "parse-names" : false, "suffix" : "" } ], "container-title" : "Ecology", "id" : "ITEM-1", "issue" : "6", "issued" : { "date-parts" : [ [ "1973", "11" ] ] }, "page" : "1356-1362", "publisher" : "WileyEcological Society of America", "title" : "Oxygen Requirements for Root Growth in Three Species of Desert Shrubs", "type" : "article-journal", "volume" : "54" }, "uris" : [ "http://www.mendeley.com/documents/?uuid=71498b42-20ff-3ecd-afa7-374984e3dbc5" ] } ], "mendeley" : { "formattedCitation" : "(Lunt et al. 1973)", "plainTextFormattedCitation" : "(Lunt et al. 1973)", "previouslyFormattedCitation" : "(Lunt et al. 1973)" }, "properties" : { "noteIndex" : 0 }, "schema" : "https://github.com/citation-style-language/schema/raw/master/csl-citation.json" }</w:instrText>
      </w:r>
      <w:r w:rsidR="001642EB">
        <w:rPr>
          <w:rFonts w:ascii="Times New Roman" w:hAnsi="Times New Roman"/>
          <w:sz w:val="24"/>
          <w:szCs w:val="24"/>
        </w:rPr>
        <w:fldChar w:fldCharType="separate"/>
      </w:r>
      <w:r w:rsidRPr="00CD100E">
        <w:rPr>
          <w:rFonts w:ascii="Times New Roman" w:hAnsi="Times New Roman"/>
          <w:noProof/>
          <w:sz w:val="24"/>
          <w:szCs w:val="24"/>
        </w:rPr>
        <w:t>(Lunt et al. 1973)</w:t>
      </w:r>
      <w:r w:rsidR="001642EB">
        <w:rPr>
          <w:rFonts w:ascii="Times New Roman" w:hAnsi="Times New Roman"/>
          <w:sz w:val="24"/>
          <w:szCs w:val="24"/>
        </w:rPr>
        <w:fldChar w:fldCharType="end"/>
      </w:r>
      <w:r>
        <w:rPr>
          <w:rFonts w:ascii="Times New Roman" w:hAnsi="Times New Roman"/>
          <w:sz w:val="24"/>
          <w:szCs w:val="24"/>
        </w:rPr>
        <w:t xml:space="preserve">. We observed these traits in </w:t>
      </w:r>
      <w:r w:rsidRPr="00891C50">
        <w:rPr>
          <w:rFonts w:ascii="Times New Roman" w:hAnsi="Times New Roman"/>
          <w:i/>
          <w:sz w:val="24"/>
          <w:szCs w:val="24"/>
        </w:rPr>
        <w:t>E. californica</w:t>
      </w:r>
      <w:r>
        <w:rPr>
          <w:rFonts w:ascii="Times New Roman" w:hAnsi="Times New Roman"/>
          <w:sz w:val="24"/>
          <w:szCs w:val="24"/>
        </w:rPr>
        <w:t xml:space="preserve"> with the highest recruitment rates in relatively sandy soil and did not find a correlation with water treatments to biomass productivity. Interestingly, survival rates of </w:t>
      </w:r>
      <w:r w:rsidRPr="00A51A4B">
        <w:rPr>
          <w:rFonts w:ascii="Times New Roman" w:hAnsi="Times New Roman"/>
          <w:i/>
          <w:sz w:val="24"/>
          <w:szCs w:val="24"/>
        </w:rPr>
        <w:t>E. californica</w:t>
      </w:r>
      <w:r>
        <w:rPr>
          <w:rFonts w:ascii="Times New Roman" w:hAnsi="Times New Roman"/>
          <w:sz w:val="24"/>
          <w:szCs w:val="24"/>
        </w:rPr>
        <w:t xml:space="preserve"> decreased with sand in substrate, but </w:t>
      </w:r>
      <w:del w:id="246" w:author="zenrunner" w:date="2019-01-15T07:23:00Z">
        <w:r w:rsidDel="00791FAC">
          <w:rPr>
            <w:rFonts w:ascii="Times New Roman" w:hAnsi="Times New Roman"/>
            <w:sz w:val="24"/>
            <w:szCs w:val="24"/>
          </w:rPr>
          <w:delText>we believe</w:delText>
        </w:r>
      </w:del>
      <w:ins w:id="247" w:author="zenrunner" w:date="2019-01-15T07:23:00Z">
        <w:r w:rsidR="00791FAC">
          <w:rPr>
            <w:rFonts w:ascii="Times New Roman" w:hAnsi="Times New Roman"/>
            <w:sz w:val="24"/>
            <w:szCs w:val="24"/>
          </w:rPr>
          <w:t>propose</w:t>
        </w:r>
      </w:ins>
      <w:r>
        <w:rPr>
          <w:rFonts w:ascii="Times New Roman" w:hAnsi="Times New Roman"/>
          <w:sz w:val="24"/>
          <w:szCs w:val="24"/>
        </w:rPr>
        <w:t xml:space="preserve"> this was because of the increased desiccation rate of the small pots that likely would not occur in natural soils</w:t>
      </w:r>
      <w:ins w:id="248" w:author="zenrunner" w:date="2019-01-15T07:23:00Z">
        <w:r w:rsidR="00561C8E">
          <w:rPr>
            <w:rFonts w:ascii="Times New Roman" w:hAnsi="Times New Roman"/>
            <w:sz w:val="24"/>
            <w:szCs w:val="24"/>
          </w:rPr>
          <w:t xml:space="preserve"> (citation to a Gibson paper about greenhouse experiment limitations or his book)</w:t>
        </w:r>
      </w:ins>
      <w:r>
        <w:rPr>
          <w:rFonts w:ascii="Times New Roman" w:hAnsi="Times New Roman"/>
          <w:sz w:val="24"/>
          <w:szCs w:val="24"/>
        </w:rPr>
        <w:t xml:space="preserve">. </w:t>
      </w:r>
      <w:r w:rsidRPr="00A32E87">
        <w:rPr>
          <w:rFonts w:ascii="Times New Roman" w:hAnsi="Times New Roman"/>
          <w:i/>
          <w:sz w:val="24"/>
          <w:szCs w:val="24"/>
        </w:rPr>
        <w:t>E. californica</w:t>
      </w:r>
      <w:r>
        <w:rPr>
          <w:rFonts w:ascii="Times New Roman" w:hAnsi="Times New Roman"/>
          <w:sz w:val="24"/>
          <w:szCs w:val="24"/>
        </w:rPr>
        <w:t xml:space="preserve"> also had a preference for full-sun treatments</w:t>
      </w:r>
      <w:ins w:id="249" w:author="zenrunner" w:date="2019-01-15T07:23:00Z">
        <w:r w:rsidR="00D03AF4">
          <w:rPr>
            <w:rFonts w:ascii="Times New Roman" w:hAnsi="Times New Roman"/>
            <w:sz w:val="24"/>
            <w:szCs w:val="24"/>
          </w:rPr>
          <w:t>,</w:t>
        </w:r>
      </w:ins>
      <w:r>
        <w:rPr>
          <w:rFonts w:ascii="Times New Roman" w:hAnsi="Times New Roman"/>
          <w:sz w:val="24"/>
          <w:szCs w:val="24"/>
        </w:rPr>
        <w:t xml:space="preserve"> and in the field</w:t>
      </w:r>
      <w:ins w:id="250" w:author="zenrunner" w:date="2019-01-15T07:23:00Z">
        <w:r w:rsidR="00D03AF4">
          <w:rPr>
            <w:rFonts w:ascii="Times New Roman" w:hAnsi="Times New Roman"/>
            <w:sz w:val="24"/>
            <w:szCs w:val="24"/>
          </w:rPr>
          <w:t>, it</w:t>
        </w:r>
      </w:ins>
      <w:r>
        <w:rPr>
          <w:rFonts w:ascii="Times New Roman" w:hAnsi="Times New Roman"/>
          <w:sz w:val="24"/>
          <w:szCs w:val="24"/>
        </w:rPr>
        <w:t xml:space="preserve"> displayed growth pattern of increasing height towards the north-west (Appendix A) similar to other desert shrub species, e.g. </w:t>
      </w:r>
      <w:r w:rsidRPr="009A0AAE">
        <w:rPr>
          <w:rFonts w:ascii="Times New Roman" w:hAnsi="Times New Roman"/>
          <w:i/>
          <w:sz w:val="24"/>
          <w:szCs w:val="24"/>
        </w:rPr>
        <w:t>L</w:t>
      </w:r>
      <w:r>
        <w:rPr>
          <w:rFonts w:ascii="Times New Roman" w:hAnsi="Times New Roman"/>
          <w:i/>
          <w:sz w:val="24"/>
          <w:szCs w:val="24"/>
        </w:rPr>
        <w:t>arrea</w:t>
      </w:r>
      <w:r w:rsidRPr="009A0AAE">
        <w:rPr>
          <w:rFonts w:ascii="Times New Roman" w:hAnsi="Times New Roman"/>
          <w:i/>
          <w:sz w:val="24"/>
          <w:szCs w:val="24"/>
        </w:rPr>
        <w:t xml:space="preserve"> tridentata</w:t>
      </w:r>
      <w:r>
        <w:rPr>
          <w:rFonts w:ascii="Times New Roman" w:hAnsi="Times New Roman"/>
          <w:sz w:val="24"/>
          <w:szCs w:val="24"/>
        </w:rPr>
        <w:t xml:space="preserve"> </w:t>
      </w:r>
      <w:r w:rsidR="001642EB">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"10.1007/BF00378813", "ISSN" : "0029-8549", "author" : [ { "dropping-particle" : "", "family" : "Neufeld", "given" : "Howard S.", "non-dropping-particle" : "", "parse-names" : false, "suffix" : "" }, { "dropping-particle" : "", "family" : "Meinzer", "given" : "Frederick C.", "non-dropping-particle" : "", "parse-names" : false, "suffix" : "" }, { "dropping-particle" : "", "family" : "Wisdom", "given" : "Charles S.", "non-dropping-particle" : "", "parse-names" : false, "suffix" : "" }, { "dropping-particle" : "", "family" : "Rasoul Sharifi", "given" : "M.", "non-dropping-particle" : "", "parse-names" : false, "suffix" : "" }, { "dropping-particle" : "", "family" : "Rundel", "given" : "Philip W.", "non-dropping-particle" : "", "parse-names" : false, "suffix" : "" }, { "dropping-particle" : "", "family" : "Neufeld", "given" : "Mollie S.", "non-dropping-particle" : "", "parse-names" : false, "suffix" : "" }, { "dropping-particle" : "", "family" : "Goldring", "given" : "Yoram", "non-dropping-particle" : "", "parse-names" : false, "suffix" : "" }, { "dropping-particle" : "", "family" : "Cunningham", "given" : "Gary L.", "non-dropping-particle" : "", "parse-names" : false, "suffix" : "" } ], "container-title" : "Oecologia", "id" : "ITEM-1", "issue" : "1", "issued" : { "date-parts" : [ [ "1988", "2" ] ] }, "page" : "54-60", "publisher" : "Springer-Verlag", "title" : "Conopy architecture of Larrea tridentata (DC.) Cov., a desert shrub: foliage orientation and direct beam radiation interception", "type" : "article-journal", "volume" : "75" }, "uris" : [ "http://www.mendeley.com/documents/?uuid=a4ed6dc3-fb9b-3495-8e0a-093387183878" ] } ], "mendeley" : { "formattedCitation" : "(Neufeld et al. 1988)", "plainTextFormattedCitation" : "(Neufeld et al. 1988)", "previouslyFormattedCitation" : "(Neufeld et al. 1988)" }, "properties" : { "noteIndex" : 0 }, "schema" : "https://github.com/citation-style-language/schema/raw/master/csl-citation.json" }</w:instrText>
      </w:r>
      <w:r w:rsidR="001642EB">
        <w:rPr>
          <w:rFonts w:ascii="Times New Roman" w:hAnsi="Times New Roman"/>
          <w:sz w:val="24"/>
          <w:szCs w:val="24"/>
        </w:rPr>
        <w:fldChar w:fldCharType="separate"/>
      </w:r>
      <w:r w:rsidRPr="00DB5897">
        <w:rPr>
          <w:rFonts w:ascii="Times New Roman" w:hAnsi="Times New Roman"/>
          <w:noProof/>
          <w:sz w:val="24"/>
          <w:szCs w:val="24"/>
        </w:rPr>
        <w:t>(Neufeld et al. 1988)</w:t>
      </w:r>
      <w:r w:rsidR="001642EB">
        <w:rPr>
          <w:rFonts w:ascii="Times New Roman" w:hAnsi="Times New Roman"/>
          <w:sz w:val="24"/>
          <w:szCs w:val="24"/>
        </w:rPr>
        <w:fldChar w:fldCharType="end"/>
      </w:r>
      <w:r>
        <w:rPr>
          <w:rFonts w:ascii="Times New Roman" w:hAnsi="Times New Roman"/>
          <w:sz w:val="24"/>
          <w:szCs w:val="24"/>
        </w:rPr>
        <w:t xml:space="preserve">.  Our clipping treatment reduced above-ground biomass, but </w:t>
      </w:r>
      <w:ins w:id="251" w:author="zenrunner" w:date="2019-01-15T07:24:00Z">
        <w:r w:rsidR="00CA7CF9">
          <w:rPr>
            <w:rFonts w:ascii="Times New Roman" w:hAnsi="Times New Roman"/>
            <w:sz w:val="24"/>
            <w:szCs w:val="24"/>
          </w:rPr>
          <w:t xml:space="preserve">this did </w:t>
        </w:r>
      </w:ins>
      <w:r>
        <w:rPr>
          <w:rFonts w:ascii="Times New Roman" w:hAnsi="Times New Roman"/>
          <w:sz w:val="24"/>
          <w:szCs w:val="24"/>
        </w:rPr>
        <w:t xml:space="preserve">not </w:t>
      </w:r>
      <w:ins w:id="252" w:author="zenrunner" w:date="2019-01-15T07:24:00Z">
        <w:r w:rsidR="00CA7CF9">
          <w:rPr>
            <w:rFonts w:ascii="Times New Roman" w:hAnsi="Times New Roman"/>
            <w:sz w:val="24"/>
            <w:szCs w:val="24"/>
          </w:rPr>
          <w:t xml:space="preserve">significantly </w:t>
        </w:r>
      </w:ins>
      <w:del w:id="253" w:author="zenrunner" w:date="2019-01-15T07:24:00Z">
        <w:r w:rsidR="00AD7DED" w:rsidDel="00CA7CF9">
          <w:rPr>
            <w:rFonts w:ascii="Times New Roman" w:hAnsi="Times New Roman"/>
            <w:sz w:val="24"/>
            <w:szCs w:val="24"/>
          </w:rPr>
          <w:delText xml:space="preserve">affect </w:delText>
        </w:r>
      </w:del>
      <w:ins w:id="254" w:author="zenrunner" w:date="2019-01-15T07:24:00Z">
        <w:r w:rsidR="00CA7CF9">
          <w:rPr>
            <w:rFonts w:ascii="Times New Roman" w:hAnsi="Times New Roman"/>
            <w:sz w:val="24"/>
            <w:szCs w:val="24"/>
          </w:rPr>
          <w:t>influence</w:t>
        </w:r>
        <w:r w:rsidR="00CA7CF9">
          <w:rPr>
            <w:rFonts w:ascii="Times New Roman" w:hAnsi="Times New Roman"/>
            <w:sz w:val="24"/>
            <w:szCs w:val="24"/>
          </w:rPr>
          <w:t xml:space="preserve"> </w:t>
        </w:r>
      </w:ins>
      <w:r w:rsidR="00AD7DED">
        <w:rPr>
          <w:rFonts w:ascii="Times New Roman" w:hAnsi="Times New Roman"/>
          <w:sz w:val="24"/>
          <w:szCs w:val="24"/>
        </w:rPr>
        <w:t xml:space="preserve">the </w:t>
      </w:r>
      <w:r>
        <w:rPr>
          <w:rFonts w:ascii="Times New Roman" w:hAnsi="Times New Roman"/>
          <w:sz w:val="24"/>
          <w:szCs w:val="24"/>
        </w:rPr>
        <w:t xml:space="preserve">survival of </w:t>
      </w:r>
      <w:r w:rsidRPr="00DB5897">
        <w:rPr>
          <w:rFonts w:ascii="Times New Roman" w:hAnsi="Times New Roman"/>
          <w:i/>
          <w:sz w:val="24"/>
          <w:szCs w:val="24"/>
        </w:rPr>
        <w:t>E. californica</w:t>
      </w:r>
      <w:del w:id="255" w:author="zenrunner" w:date="2019-01-15T07:24:00Z">
        <w:r w:rsidDel="002B2D4A">
          <w:rPr>
            <w:rFonts w:ascii="Times New Roman" w:hAnsi="Times New Roman"/>
            <w:i/>
            <w:sz w:val="24"/>
            <w:szCs w:val="24"/>
          </w:rPr>
          <w:delText>,</w:delText>
        </w:r>
      </w:del>
      <w:r>
        <w:rPr>
          <w:rFonts w:ascii="Times New Roman" w:hAnsi="Times New Roman"/>
          <w:i/>
          <w:sz w:val="24"/>
          <w:szCs w:val="24"/>
        </w:rPr>
        <w:t xml:space="preserve"> </w:t>
      </w:r>
      <w:r>
        <w:rPr>
          <w:rFonts w:ascii="Times New Roman" w:hAnsi="Times New Roman"/>
          <w:sz w:val="24"/>
          <w:szCs w:val="24"/>
        </w:rPr>
        <w:t xml:space="preserve">suggesting the species is resilient to some herbivory during establishment. These findings </w:t>
      </w:r>
      <w:del w:id="256" w:author="zenrunner" w:date="2019-01-15T07:24:00Z">
        <w:r w:rsidDel="000C5085">
          <w:rPr>
            <w:rFonts w:ascii="Times New Roman" w:hAnsi="Times New Roman"/>
            <w:sz w:val="24"/>
            <w:szCs w:val="24"/>
          </w:rPr>
          <w:delText>confirm another study</w:delText>
        </w:r>
      </w:del>
      <w:ins w:id="257" w:author="zenrunner" w:date="2019-01-15T07:24:00Z">
        <w:r w:rsidR="000C5085">
          <w:rPr>
            <w:rFonts w:ascii="Times New Roman" w:hAnsi="Times New Roman"/>
            <w:sz w:val="24"/>
            <w:szCs w:val="24"/>
          </w:rPr>
          <w:t>support a field clipping study</w:t>
        </w:r>
      </w:ins>
      <w:r>
        <w:rPr>
          <w:rFonts w:ascii="Times New Roman" w:hAnsi="Times New Roman"/>
          <w:sz w:val="24"/>
          <w:szCs w:val="24"/>
        </w:rPr>
        <w:t xml:space="preserve"> </w:t>
      </w:r>
      <w:ins w:id="258" w:author="zenrunner" w:date="2019-01-15T07:24:00Z">
        <w:r w:rsidR="00AA547E">
          <w:rPr>
            <w:rFonts w:ascii="Times New Roman" w:hAnsi="Times New Roman"/>
            <w:sz w:val="24"/>
            <w:szCs w:val="24"/>
          </w:rPr>
          <w:t xml:space="preserve">of adult individuals </w:t>
        </w:r>
      </w:ins>
      <w:r>
        <w:rPr>
          <w:rFonts w:ascii="Times New Roman" w:hAnsi="Times New Roman"/>
          <w:sz w:val="24"/>
          <w:szCs w:val="24"/>
        </w:rPr>
        <w:t xml:space="preserve">that </w:t>
      </w:r>
      <w:del w:id="259" w:author="zenrunner" w:date="2019-01-15T07:24:00Z">
        <w:r w:rsidDel="00084831">
          <w:rPr>
            <w:rFonts w:ascii="Times New Roman" w:hAnsi="Times New Roman"/>
            <w:sz w:val="24"/>
            <w:szCs w:val="24"/>
          </w:rPr>
          <w:delText xml:space="preserve">determined </w:delText>
        </w:r>
      </w:del>
      <w:ins w:id="260" w:author="zenrunner" w:date="2019-01-15T07:24:00Z">
        <w:r w:rsidR="00084831">
          <w:rPr>
            <w:rFonts w:ascii="Times New Roman" w:hAnsi="Times New Roman"/>
            <w:sz w:val="24"/>
            <w:szCs w:val="24"/>
          </w:rPr>
          <w:t>showed that</w:t>
        </w:r>
        <w:r w:rsidR="00084831">
          <w:rPr>
            <w:rFonts w:ascii="Times New Roman" w:hAnsi="Times New Roman"/>
            <w:sz w:val="24"/>
            <w:szCs w:val="24"/>
          </w:rPr>
          <w:t xml:space="preserve"> </w:t>
        </w:r>
      </w:ins>
      <w:r w:rsidRPr="00A32E87">
        <w:rPr>
          <w:rFonts w:ascii="Times New Roman" w:hAnsi="Times New Roman"/>
          <w:i/>
          <w:sz w:val="24"/>
          <w:szCs w:val="24"/>
        </w:rPr>
        <w:t>E. californica</w:t>
      </w:r>
      <w:r>
        <w:rPr>
          <w:rFonts w:ascii="Times New Roman" w:hAnsi="Times New Roman"/>
          <w:sz w:val="24"/>
          <w:szCs w:val="24"/>
        </w:rPr>
        <w:t xml:space="preserve"> can recover quickly after </w:t>
      </w:r>
      <w:del w:id="261" w:author="zenrunner" w:date="2019-01-15T07:25:00Z">
        <w:r w:rsidDel="001565A6">
          <w:rPr>
            <w:rFonts w:ascii="Times New Roman" w:hAnsi="Times New Roman"/>
            <w:sz w:val="24"/>
            <w:szCs w:val="24"/>
          </w:rPr>
          <w:delText>significant removals of the shrub</w:delText>
        </w:r>
      </w:del>
      <w:ins w:id="262" w:author="zenrunner" w:date="2019-01-15T07:25:00Z">
        <w:r w:rsidR="001565A6">
          <w:rPr>
            <w:rFonts w:ascii="Times New Roman" w:hAnsi="Times New Roman"/>
            <w:sz w:val="24"/>
            <w:szCs w:val="24"/>
          </w:rPr>
          <w:t>full</w:t>
        </w:r>
      </w:ins>
      <w:r>
        <w:rPr>
          <w:rFonts w:ascii="Times New Roman" w:hAnsi="Times New Roman"/>
          <w:sz w:val="24"/>
          <w:szCs w:val="24"/>
        </w:rPr>
        <w:t xml:space="preserve"> canopy</w:t>
      </w:r>
      <w:ins w:id="263" w:author="zenrunner" w:date="2019-01-15T07:25:00Z">
        <w:r w:rsidR="001565A6">
          <w:rPr>
            <w:rFonts w:ascii="Times New Roman" w:hAnsi="Times New Roman"/>
            <w:sz w:val="24"/>
            <w:szCs w:val="24"/>
          </w:rPr>
          <w:t xml:space="preserve"> removal within two years</w:t>
        </w:r>
      </w:ins>
      <w:r>
        <w:rPr>
          <w:rFonts w:ascii="Times New Roman" w:hAnsi="Times New Roman"/>
          <w:sz w:val="24"/>
          <w:szCs w:val="24"/>
        </w:rPr>
        <w:t xml:space="preserve"> </w:t>
      </w:r>
      <w:r w:rsidR="001642EB">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"Lortie", "given" : "Christopher J.", "non-dropping-particle" : "", "parse-names" : false, "suffix" : "" }, { "dropping-particle" : "", "family" : "Gruber", "given" : "E.", "non-dropping-particle" : "", "parse-names" : false, "suffix" : "" }, { "dropping-particle" : "", "family" : "Filazzola", "given" : "Alessandro", "non-dropping-particle" : "", "parse-names" : false, "suffix" : "" }, { "dropping-particle" : "", "family" : "Noble", "given" : "Taylor J.", "non-dropping-particle" : "", "parse-names" : false, "suffix" : "" }, { "dropping-particle" : "", "family" : "Westphal", "given" : "Michael F.", "non-dropping-particle" : "", "parse-names" : false, "suffix" : "" } ], "container-title" : "Ecology and Evolution", "id" : "ITEM-1", "issued" : { "date-parts" : [ [ "2018" ] ] }, "page" : "In press", "title" : "The Groot Effect: Plant facilitation and desert shrub regrowth following extensive damage.", "type" : "article-journal" }, "uris" : [ "http://www.mendeley.com/documents/?uuid=93e13857-09f1-4d9d-82a0-c3e6689c4654" ] } ], "mendeley" : { "formattedCitation" : "(Lortie et al. 2018)", "plainTextFormattedCitation" : "(Lortie et al. 2018)", "previouslyFormattedCitation" : "(Lortie et al. 2018)" }, "properties" : { "noteIndex" : 0 }, "schema" : "https://github.com/citation-style-language/schema/raw/master/csl-citation.json" }</w:instrText>
      </w:r>
      <w:r w:rsidR="001642EB">
        <w:rPr>
          <w:rFonts w:ascii="Times New Roman" w:hAnsi="Times New Roman"/>
          <w:sz w:val="24"/>
          <w:szCs w:val="24"/>
        </w:rPr>
        <w:fldChar w:fldCharType="separate"/>
      </w:r>
      <w:r w:rsidRPr="00A32E87">
        <w:rPr>
          <w:rFonts w:ascii="Times New Roman" w:hAnsi="Times New Roman"/>
          <w:noProof/>
          <w:sz w:val="24"/>
          <w:szCs w:val="24"/>
        </w:rPr>
        <w:t>(Lortie et al. 2018)</w:t>
      </w:r>
      <w:r w:rsidR="001642EB">
        <w:rPr>
          <w:rFonts w:ascii="Times New Roman" w:hAnsi="Times New Roman"/>
          <w:sz w:val="24"/>
          <w:szCs w:val="24"/>
        </w:rPr>
        <w:fldChar w:fldCharType="end"/>
      </w:r>
      <w:r>
        <w:rPr>
          <w:rFonts w:ascii="Times New Roman" w:hAnsi="Times New Roman"/>
          <w:sz w:val="24"/>
          <w:szCs w:val="24"/>
        </w:rPr>
        <w:t xml:space="preserve">.  </w:t>
      </w:r>
      <w:r w:rsidRPr="00C86C35">
        <w:rPr>
          <w:rFonts w:ascii="Times New Roman" w:hAnsi="Times New Roman"/>
          <w:i/>
          <w:sz w:val="24"/>
          <w:szCs w:val="24"/>
        </w:rPr>
        <w:t>E. californica</w:t>
      </w:r>
      <w:r>
        <w:rPr>
          <w:rFonts w:ascii="Times New Roman" w:hAnsi="Times New Roman"/>
          <w:sz w:val="24"/>
          <w:szCs w:val="24"/>
        </w:rPr>
        <w:t xml:space="preserve"> is relatively tolerant to most arid communities and thus factors limiting the species occurrence are likely due to evolutionary history </w:t>
      </w:r>
      <w:r w:rsidR="001642EB">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"10.1016/J.YMPEV.2012.06.025", "ISSN" : "1055-7903", "abstract" : "A lineage of 12 arid land shrubby species in the gymnosperm genus Ephedra (Gnetales) from North America is used to evaluate the influence of climate on speciation. With a long evolutionary history, and a well documented fossil record this lineage is an ideal model for understanding the process of speciation under a niche conservatism scenario. Using seven DNA molecular markers, Bayesian inference is carried out to uncover sister species and to estimate time of divergence of the lineages. Ecological niche models are generated for four parapatric and sympatric sister species and two analyses of niche evolution are performed, one based on ecological niche models and another using raw data and multivariate analysis. As previous analyses suggest, the diversification of North America Ephedra species may be the result of a recent secondary radiation. Both parapatric and sympatric species diverged mostly in a scenario of climatic niche conservatism. However, we also found strong evidence for niche divergence for one of the sister species pairs (E. californica\u2013E. trifurca). Moreover, the multivariate analysis found environmental differences for some variables between sister species. The estimated divergence time of three pairs of sister species distributed in southwestern North America (E. cutleri\u2013E. aspera, E. californica\u2013E. trifurca and E. torreyana\u2013E. viridis) is inferred to have occurred in the Late Miocene to Pliocene and for the sister species pair E. antisyphilitica\u2013E. coryi distributed in the southern United States and northeastern Mexico, it was inferred from the Pliocene to Pleistocene. The orogenetic and climatic changes documented for these regions related to expansion of arid lands, may have contributed to the diversification in North American Ephedra, rather than adaptations to new climatic conditions.", "author" : [ { "dropping-particle" : "", "family" : "Loera", "given" : "Israel", "non-dropping-particle" : "", "parse-names" : false, "suffix" : "" }, { "dropping-particle" : "", "family" : "Sosa", "given" : "Victoria", "non-dropping-particle" : "", "parse-names" : false, "suffix" : "" }, { "dropping-particle" : "", "family" : "Ickert-Bond", "given" : "Stefanie M.", "non-dropping-particle" : "", "parse-names" : false, "suffix" : "" } ], "container-title" : "Molecular Phylogenetics and Evolution", "id" : "ITEM-1", "issue" : "2", "issued" : { "date-parts" : [ [ "2012", "11", "1" ] ] }, "page" : "437-450", "publisher" : "Academic Press", "title" : "Diversification in North American arid lands: Niche conservatism, divergence and expansion of habitat explain speciation in the genus Ephedra", "type" : "article-journal", "volume" : "65" }, "uris" : [ "http://www.mendeley.com/documents/?uuid=7831adeb-6767-3dba-abe4-1c7558ad3af2" ] } ], "mendeley" : { "formattedCitation" : "(Loera et al. 2012)", "plainTextFormattedCitation" : "(Loera et al. 2012)", "previouslyFormattedCitation" : "(Loera et al. 2012)" }, "properties" : { "noteIndex" : 0 }, "schema" : "https://github.com/citation-style-language/schema/raw/master/csl-citation.json" }</w:instrText>
      </w:r>
      <w:r w:rsidR="001642EB">
        <w:rPr>
          <w:rFonts w:ascii="Times New Roman" w:hAnsi="Times New Roman"/>
          <w:sz w:val="24"/>
          <w:szCs w:val="24"/>
        </w:rPr>
        <w:fldChar w:fldCharType="separate"/>
      </w:r>
      <w:r w:rsidRPr="0018161E">
        <w:rPr>
          <w:rFonts w:ascii="Times New Roman" w:hAnsi="Times New Roman"/>
          <w:noProof/>
          <w:sz w:val="24"/>
          <w:szCs w:val="24"/>
        </w:rPr>
        <w:t>(Loera et al. 2012)</w:t>
      </w:r>
      <w:r w:rsidR="001642EB">
        <w:rPr>
          <w:rFonts w:ascii="Times New Roman" w:hAnsi="Times New Roman"/>
          <w:sz w:val="24"/>
          <w:szCs w:val="24"/>
        </w:rPr>
        <w:fldChar w:fldCharType="end"/>
      </w:r>
      <w:r>
        <w:rPr>
          <w:rFonts w:ascii="Times New Roman" w:hAnsi="Times New Roman"/>
          <w:sz w:val="24"/>
          <w:szCs w:val="24"/>
        </w:rPr>
        <w:t xml:space="preserve"> </w:t>
      </w:r>
      <w:r>
        <w:rPr>
          <w:rFonts w:ascii="Times New Roman" w:hAnsi="Times New Roman"/>
          <w:sz w:val="24"/>
          <w:szCs w:val="24"/>
        </w:rPr>
        <w:lastRenderedPageBreak/>
        <w:t xml:space="preserve">and habitat destruction for agriculture </w:t>
      </w:r>
      <w:r w:rsidR="001642EB">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"10.3375/043.031.0206", "ISSN" : "0885-8608", "abstract" : "ABSTRACT: The vegetation community of the San Joaquin Valley of California has been formally classified as a perennial grassland based largely on assumptions of past climax state. However, historical records suggest that the region might be more accurately classified as a desert. The distinction is important in determining the appropriate management strategies for this ecosystem, particularly for the many rare and endemic taxa that reside there. Abiotic and biotic factors\u2014including low precipitation, arid soils, and desert-adapted plants and vertebrate\u2014are consistent with conditions typical of desert areas. We examined the distributions of these factors to define the extent of the San Joaquin Desert. We conclude that the San Joaquin Desert historically encompassed 28,493 km2 including the western and southern two thirds of the San Joaquin Valley, and the Carrizo Plain and Cuyama Valley to the southwest. However, this ecosystem has been reduced by up to 59% from agricultural, industrial, and urban activiti...", "author" : [ { "dropping-particle" : "", "family" : "Germano", "given" : "David J.", "non-dropping-particle" : "", "parse-names" : false, "suffix" : "" }, { "dropping-particle" : "", "family" : "Rathbun", "given" : "Galen B.", "non-dropping-particle" : "", "parse-names" : false, "suffix" : "" }, { "dropping-particle" : "", "family" : "Saslaw", "given" : "Lawrence R.", "non-dropping-particle" : "", "parse-names" : false, "suffix" : "" }, { "dropping-particle" : "", "family" : "Cypher", "given" : "Brian L.", "non-dropping-particle" : "", "parse-names" : false, "suffix" : "" }, { "dropping-particle" : "", "family" : "Cypher", "given" : "Ellen A.", "non-dropping-particle" : "", "parse-names" : false, "suffix" : "" }, { "dropping-particle" : "", "family" : "Vredenburgh", "given" : "Larry M.", "non-dropping-particle" : "", "parse-names" : false, "suffix" : "" } ], "container-title" : "Natural Areas Journal", "id" : "ITEM-1", "issue" : "2", "issued" : { "date-parts" : [ [ "2011", "4", "3" ] ] }, "page" : "138-147", "publisher" : " Natural Areas Association ", "title" : "The San Joaquin Desert of California: Ecologically Misunderstood and Overlooked", "type" : "article-journal", "volume" : "31" }, "uris" : [ "http://www.mendeley.com/documents/?uuid=e3dcc5fd-f40d-3f4f-aff1-e824f3c21daf" ] }, { "id" : "ITEM-2", "itemData" : { "DOI" : "10.1080/1747423X.2013.841297", "ISSN" : "1747-423X", "abstract" : "Open access to Landsat satellite data has enabled annual analyses of modern land-use and land-cover change (LULCC) for the Central California Valley ecoregion between 2005 and 2010. Our annual LULCC estimates capture landscape-level responses to water policy changes, climate, and economic instability. From 2005 to 2010, agriculture in the region fluctuated along with regulatory-driven changes in water allocation as well as persistent drought conditions. Grasslands and shrublands declined, while developed lands increased in former agricultural and grassland/shrublands. Development rates stagnated in 2007, coinciding with the onset of the historic foreclosure crisis in California and the global economic downturn. We utilized annual LULCC estimates to generate interval-based LULCC estimates (2000\u20132005 and 2005\u20132010) and extend existing 27 year interval-based land change monitoring through 2010. Resulting change data provides insights into the drivers of landscape change in the Central California Valley ecore...", "author" : [ { "dropping-particle" : "", "family" : "Soulard", "given" : "Christopher E.", "non-dropping-particle" : "", "parse-names" : false, "suffix" : "" }, { "dropping-particle" : "", "family" : "Wilson", "given" : "Tamara S.", "non-dropping-particle" : "", "parse-names" : false, "suffix" : "" } ], "container-title" : "Journal of Land Use Science", "id" : "ITEM-2", "issue" : "1", "issued" : { "date-parts" : [ [ "2015", "1", "2" ] ] }, "page" : "59-80", "publisher" : "Taylor &amp; Francis", "title" : "Recent land-use/land-cover change in the Central California Valley", "type" : "article-journal", "volume" : "10" }, "uris" : [ "http://www.mendeley.com/documents/?uuid=19aafb3d-f3ed-30c4-bdc3-a89faa746821" ] } ], "mendeley" : { "formattedCitation" : "(Germano et al. 2011; Soulard and Wilson 2015)", "plainTextFormattedCitation" : "(Germano et al. 2011; Soulard and Wilson 2015)", "previouslyFormattedCitation" : "(Germano et al. 2011; Soulard and Wilson 2015)" }, "properties" : { "noteIndex" : 0 }, "schema" : "https://github.com/citation-style-language/schema/raw/master/csl-citation.json" }</w:instrText>
      </w:r>
      <w:r w:rsidR="001642EB">
        <w:rPr>
          <w:rFonts w:ascii="Times New Roman" w:hAnsi="Times New Roman"/>
          <w:sz w:val="24"/>
          <w:szCs w:val="24"/>
        </w:rPr>
        <w:fldChar w:fldCharType="separate"/>
      </w:r>
      <w:r w:rsidRPr="006A5539">
        <w:rPr>
          <w:rFonts w:ascii="Times New Roman" w:hAnsi="Times New Roman"/>
          <w:noProof/>
          <w:sz w:val="24"/>
          <w:szCs w:val="24"/>
        </w:rPr>
        <w:t>(Germano et al. 2011; Soulard and Wilson 2015)</w:t>
      </w:r>
      <w:r w:rsidR="001642EB">
        <w:rPr>
          <w:rFonts w:ascii="Times New Roman" w:hAnsi="Times New Roman"/>
          <w:sz w:val="24"/>
          <w:szCs w:val="24"/>
        </w:rPr>
        <w:fldChar w:fldCharType="end"/>
      </w:r>
      <w:r>
        <w:rPr>
          <w:rFonts w:ascii="Times New Roman" w:hAnsi="Times New Roman"/>
          <w:sz w:val="24"/>
          <w:szCs w:val="24"/>
        </w:rPr>
        <w:t xml:space="preserve">. </w:t>
      </w:r>
      <w:ins w:id="264" w:author="zenrunner" w:date="2019-01-15T07:25:00Z">
        <w:r w:rsidR="00E827DD">
          <w:rPr>
            <w:rFonts w:ascii="Times New Roman" w:hAnsi="Times New Roman"/>
            <w:sz w:val="24"/>
            <w:szCs w:val="24"/>
          </w:rPr>
          <w:t>Concluding sentence…</w:t>
        </w:r>
      </w:ins>
    </w:p>
    <w:p w14:paraId="5E208B52" w14:textId="42EBE60F" w:rsidR="00894CB9" w:rsidRPr="00A401DA" w:rsidRDefault="00556CBF" w:rsidP="005F7A73">
      <w:pPr>
        <w:spacing w:line="480" w:lineRule="auto"/>
        <w:rPr>
          <w:rFonts w:ascii="Times New Roman" w:hAnsi="Times New Roman"/>
          <w:sz w:val="24"/>
          <w:szCs w:val="24"/>
        </w:rPr>
      </w:pPr>
      <w:ins w:id="265" w:author="zenrunner" w:date="2019-01-15T07:25:00Z">
        <w:r>
          <w:rPr>
            <w:rFonts w:ascii="Times New Roman" w:hAnsi="Times New Roman"/>
            <w:sz w:val="24"/>
            <w:szCs w:val="24"/>
          </w:rPr>
          <w:t xml:space="preserve">Topic sentence – </w:t>
        </w:r>
        <w:r w:rsidR="00632783">
          <w:rPr>
            <w:rFonts w:ascii="Times New Roman" w:hAnsi="Times New Roman"/>
            <w:sz w:val="24"/>
            <w:szCs w:val="24"/>
          </w:rPr>
          <w:t>R</w:t>
        </w:r>
        <w:r>
          <w:rPr>
            <w:rFonts w:ascii="Times New Roman" w:hAnsi="Times New Roman"/>
            <w:sz w:val="24"/>
            <w:szCs w:val="24"/>
          </w:rPr>
          <w:t xml:space="preserve">ecruitment is important in disturbed and high stress environments.  </w:t>
        </w:r>
      </w:ins>
      <w:r w:rsidR="00894CB9">
        <w:rPr>
          <w:rFonts w:ascii="Times New Roman" w:hAnsi="Times New Roman"/>
          <w:sz w:val="24"/>
          <w:szCs w:val="24"/>
        </w:rPr>
        <w:t>The recruitment rate</w:t>
      </w:r>
      <w:r w:rsidR="00202AF9">
        <w:rPr>
          <w:rFonts w:ascii="Times New Roman" w:hAnsi="Times New Roman"/>
          <w:sz w:val="24"/>
          <w:szCs w:val="24"/>
        </w:rPr>
        <w:t>s</w:t>
      </w:r>
      <w:r w:rsidR="00894CB9">
        <w:rPr>
          <w:rFonts w:ascii="Times New Roman" w:hAnsi="Times New Roman"/>
          <w:sz w:val="24"/>
          <w:szCs w:val="24"/>
        </w:rPr>
        <w:t xml:space="preserve"> of Ephedra species are relatively robust</w:t>
      </w:r>
      <w:ins w:id="266" w:author="zenrunner" w:date="2019-01-15T07:25:00Z">
        <w:r>
          <w:rPr>
            <w:rFonts w:ascii="Times New Roman" w:hAnsi="Times New Roman"/>
            <w:sz w:val="24"/>
            <w:szCs w:val="24"/>
          </w:rPr>
          <w:t>??</w:t>
        </w:r>
      </w:ins>
      <w:r w:rsidR="00894CB9">
        <w:rPr>
          <w:rFonts w:ascii="Times New Roman" w:hAnsi="Times New Roman"/>
          <w:sz w:val="24"/>
          <w:szCs w:val="24"/>
        </w:rPr>
        <w:t xml:space="preserve">. For instance, in a four year study in the Mojave Desert surveying shrub recruitment of 201 individuals, </w:t>
      </w:r>
      <w:r w:rsidR="00894CB9" w:rsidRPr="00713FED">
        <w:rPr>
          <w:rFonts w:ascii="Times New Roman" w:hAnsi="Times New Roman"/>
          <w:i/>
          <w:sz w:val="24"/>
          <w:szCs w:val="24"/>
        </w:rPr>
        <w:t>E. nevadensis</w:t>
      </w:r>
      <w:r w:rsidR="00894CB9">
        <w:rPr>
          <w:rFonts w:ascii="Times New Roman" w:hAnsi="Times New Roman"/>
          <w:sz w:val="24"/>
          <w:szCs w:val="24"/>
        </w:rPr>
        <w:t xml:space="preserve"> was the only species to recruit among 11 common shrub species with a survival rate of 4.7% </w:t>
      </w:r>
      <w:r w:rsidR="001642EB">
        <w:rPr>
          <w:rFonts w:ascii="Times New Roman" w:hAnsi="Times New Roman"/>
          <w:sz w:val="24"/>
          <w:szCs w:val="24"/>
        </w:rPr>
        <w:fldChar w:fldCharType="begin" w:fldLock="1"/>
      </w:r>
      <w:r w:rsidR="00894CB9">
        <w:rPr>
          <w:rFonts w:ascii="Times New Roman" w:hAnsi="Times New Roman"/>
          <w:sz w:val="24"/>
          <w:szCs w:val="24"/>
        </w:rPr>
        <w:instrText>ADDIN CSL_CITATION { "citationItems" : [ { "id" : "ITEM-1", "itemData" : { "author" : [ { "dropping-particle" : "", "family" : "Ackerman", "given" : "Thomas L", "non-dropping-particle" : "", "parse-names" : false, "suffix" : "" } ], "container-title" : "Source: The Southwestern Naturalist", "id" : "ITEM-1", "issue" : "3", "issued" : { "date-parts" : [ [ "1979" ] ] }, "page" : "399-408", "title" : "Southwestern Association of Naturalists Germination and Survival of Perennial Plant Species in the Mojave Desert", "type" : "article-journal", "volume" : "24" }, "uris" : [ "http://www.mendeley.com/documents/?uuid=a7e66617-1c5c-3454-b723-24fd08778b79" ] } ], "mendeley" : { "formattedCitation" : "(Ackerman 1979)", "plainTextFormattedCitation" : "(Ackerman 1979)", "previouslyFormattedCitation" : "(Ackerman 1979)" }, "properties" : { "noteIndex" : 0 }, "schema" : "https://github.com/citation-style-language/schema/raw/master/csl-citation.json" }</w:instrText>
      </w:r>
      <w:r w:rsidR="001642EB">
        <w:rPr>
          <w:rFonts w:ascii="Times New Roman" w:hAnsi="Times New Roman"/>
          <w:sz w:val="24"/>
          <w:szCs w:val="24"/>
        </w:rPr>
        <w:fldChar w:fldCharType="separate"/>
      </w:r>
      <w:r w:rsidR="00894CB9" w:rsidRPr="00713FED">
        <w:rPr>
          <w:rFonts w:ascii="Times New Roman" w:hAnsi="Times New Roman"/>
          <w:noProof/>
          <w:sz w:val="24"/>
          <w:szCs w:val="24"/>
        </w:rPr>
        <w:t>(Ackerman 1979)</w:t>
      </w:r>
      <w:r w:rsidR="001642EB">
        <w:rPr>
          <w:rFonts w:ascii="Times New Roman" w:hAnsi="Times New Roman"/>
          <w:sz w:val="24"/>
          <w:szCs w:val="24"/>
        </w:rPr>
        <w:fldChar w:fldCharType="end"/>
      </w:r>
      <w:r w:rsidR="00894CB9">
        <w:rPr>
          <w:rFonts w:ascii="Times New Roman" w:hAnsi="Times New Roman"/>
          <w:sz w:val="24"/>
          <w:szCs w:val="24"/>
        </w:rPr>
        <w:t xml:space="preserve">. Similarly in the Sonoran Desert, the frequency of emerged seedlings for </w:t>
      </w:r>
      <w:r w:rsidR="00894CB9" w:rsidRPr="00CD0B26">
        <w:rPr>
          <w:rFonts w:ascii="Times New Roman" w:hAnsi="Times New Roman"/>
          <w:i/>
          <w:sz w:val="24"/>
          <w:szCs w:val="24"/>
        </w:rPr>
        <w:t xml:space="preserve">E. trivurica </w:t>
      </w:r>
      <w:r w:rsidR="00EF3E72">
        <w:rPr>
          <w:rFonts w:ascii="Times New Roman" w:hAnsi="Times New Roman"/>
          <w:sz w:val="24"/>
          <w:szCs w:val="24"/>
        </w:rPr>
        <w:t>is low at less than ten individuals in seven</w:t>
      </w:r>
      <w:r w:rsidR="00894CB9">
        <w:rPr>
          <w:rFonts w:ascii="Times New Roman" w:hAnsi="Times New Roman"/>
          <w:sz w:val="24"/>
          <w:szCs w:val="24"/>
        </w:rPr>
        <w:t xml:space="preserve"> years, but individuals have been observed to reach greater than 50 years of age </w:t>
      </w:r>
      <w:r w:rsidR="001642EB">
        <w:rPr>
          <w:rFonts w:ascii="Times New Roman" w:hAnsi="Times New Roman"/>
          <w:sz w:val="24"/>
          <w:szCs w:val="24"/>
        </w:rPr>
        <w:fldChar w:fldCharType="begin" w:fldLock="1"/>
      </w:r>
      <w:r w:rsidR="00894CB9">
        <w:rPr>
          <w:rFonts w:ascii="Times New Roman" w:hAnsi="Times New Roman"/>
          <w:sz w:val="24"/>
          <w:szCs w:val="24"/>
        </w:rPr>
        <w:instrText>ADDIN CSL_CITATION { "citationItems" : [ { "id" : "ITEM-1", "itemData" : { "author" : [ { "dropping-particle" : "", "family" : "Goldberg", "given" : "Deborah E", "non-dropping-particle" : "", "parse-names" : false, "suffix" : "" }, { "dropping-particle" : "", "family" : "Turner", "given" : "Raymond M", "non-dropping-particle" : "", "parse-names" : false, "suffix" : "" } ], "container-title" : "Ecology", "id" : "ITEM-1", "issue" : "3", "issued" : { "date-parts" : [ [ "1986" ] ] }, "page" : "695-712", "title" : "Vegetation Change and Plant Demography in Permanent Plots in the Sonoran Desert", "type" : "article-journal", "volume" : "67" }, "uris" : [ "http://www.mendeley.com/documents/?uuid=8efaae3c-c5d1-3b0b-8282-382770241f58" ] } ], "mendeley" : { "formattedCitation" : "(Goldberg and Turner 1986)", "plainTextFormattedCitation" : "(Goldberg and Turner 1986)" }, "properties" : { "noteIndex" : 0 }, "schema" : "https://github.com/citation-style-language/schema/raw/master/csl-citation.json" }</w:instrText>
      </w:r>
      <w:r w:rsidR="001642EB">
        <w:rPr>
          <w:rFonts w:ascii="Times New Roman" w:hAnsi="Times New Roman"/>
          <w:sz w:val="24"/>
          <w:szCs w:val="24"/>
        </w:rPr>
        <w:fldChar w:fldCharType="separate"/>
      </w:r>
      <w:r w:rsidR="00894CB9" w:rsidRPr="004D598D">
        <w:rPr>
          <w:rFonts w:ascii="Times New Roman" w:hAnsi="Times New Roman"/>
          <w:noProof/>
          <w:sz w:val="24"/>
          <w:szCs w:val="24"/>
        </w:rPr>
        <w:t>(Goldberg and Turner 1986)</w:t>
      </w:r>
      <w:r w:rsidR="001642EB">
        <w:rPr>
          <w:rFonts w:ascii="Times New Roman" w:hAnsi="Times New Roman"/>
          <w:sz w:val="24"/>
          <w:szCs w:val="24"/>
        </w:rPr>
        <w:fldChar w:fldCharType="end"/>
      </w:r>
      <w:r w:rsidR="00894CB9">
        <w:rPr>
          <w:rFonts w:ascii="Times New Roman" w:hAnsi="Times New Roman"/>
          <w:sz w:val="24"/>
          <w:szCs w:val="24"/>
        </w:rPr>
        <w:t>. We observed a significantly greater survival rate (i.e. 9.86%)</w:t>
      </w:r>
      <w:del w:id="267" w:author="zenrunner" w:date="2019-01-15T07:26:00Z">
        <w:r w:rsidR="00894CB9" w:rsidDel="00632783">
          <w:rPr>
            <w:rFonts w:ascii="Times New Roman" w:hAnsi="Times New Roman"/>
            <w:sz w:val="24"/>
            <w:szCs w:val="24"/>
          </w:rPr>
          <w:delText>,</w:delText>
        </w:r>
      </w:del>
      <w:r w:rsidR="00894CB9">
        <w:rPr>
          <w:rFonts w:ascii="Times New Roman" w:hAnsi="Times New Roman"/>
          <w:sz w:val="24"/>
          <w:szCs w:val="24"/>
        </w:rPr>
        <w:t xml:space="preserve"> but this was recorded in a shorter time-frame. When considering the rate of survival for </w:t>
      </w:r>
      <w:r w:rsidR="00894CB9" w:rsidRPr="00D50BD5">
        <w:rPr>
          <w:rFonts w:ascii="Times New Roman" w:hAnsi="Times New Roman"/>
          <w:i/>
          <w:sz w:val="24"/>
          <w:szCs w:val="24"/>
        </w:rPr>
        <w:t>E. nevadensis</w:t>
      </w:r>
      <w:r w:rsidR="00894CB9">
        <w:rPr>
          <w:rFonts w:ascii="Times New Roman" w:hAnsi="Times New Roman"/>
          <w:sz w:val="24"/>
          <w:szCs w:val="24"/>
        </w:rPr>
        <w:t xml:space="preserve"> within a year, the values are more similar, 7.4% </w:t>
      </w:r>
      <w:r w:rsidR="001642EB">
        <w:rPr>
          <w:rFonts w:ascii="Times New Roman" w:hAnsi="Times New Roman"/>
          <w:sz w:val="24"/>
          <w:szCs w:val="24"/>
        </w:rPr>
        <w:fldChar w:fldCharType="begin" w:fldLock="1"/>
      </w:r>
      <w:r w:rsidR="00894CB9">
        <w:rPr>
          <w:rFonts w:ascii="Times New Roman" w:hAnsi="Times New Roman"/>
          <w:sz w:val="24"/>
          <w:szCs w:val="24"/>
        </w:rPr>
        <w:instrText>ADDIN CSL_CITATION { "citationItems" : [ { "id" : "ITEM-1", "itemData" : { "author" : [ { "dropping-particle" : "", "family" : "Ackerman", "given" : "Thomas L", "non-dropping-particle" : "", "parse-names" : false, "suffix" : "" } ], "container-title" : "Source: The Southwestern Naturalist", "id" : "ITEM-1", "issue" : "3", "issued" : { "date-parts" : [ [ "1979" ] ] }, "page" : "399-408", "title" : "Southwestern Association of Naturalists Germination and Survival of Perennial Plant Species in the Mojave Desert", "type" : "article-journal", "volume" : "24" }, "uris" : [ "http://www.mendeley.com/documents/?uuid=a7e66617-1c5c-3454-b723-24fd08778b79" ] } ], "mendeley" : { "formattedCitation" : "(Ackerman 1979)", "plainTextFormattedCitation" : "(Ackerman 1979)", "previouslyFormattedCitation" : "(Ackerman 1979)" }, "properties" : { "noteIndex" : 0 }, "schema" : "https://github.com/citation-style-language/schema/raw/master/csl-citation.json" }</w:instrText>
      </w:r>
      <w:r w:rsidR="001642EB">
        <w:rPr>
          <w:rFonts w:ascii="Times New Roman" w:hAnsi="Times New Roman"/>
          <w:sz w:val="24"/>
          <w:szCs w:val="24"/>
        </w:rPr>
        <w:fldChar w:fldCharType="separate"/>
      </w:r>
      <w:r w:rsidR="00894CB9" w:rsidRPr="00713FED">
        <w:rPr>
          <w:rFonts w:ascii="Times New Roman" w:hAnsi="Times New Roman"/>
          <w:noProof/>
          <w:sz w:val="24"/>
          <w:szCs w:val="24"/>
        </w:rPr>
        <w:t>(Ackerman 1979)</w:t>
      </w:r>
      <w:r w:rsidR="001642EB">
        <w:rPr>
          <w:rFonts w:ascii="Times New Roman" w:hAnsi="Times New Roman"/>
          <w:sz w:val="24"/>
          <w:szCs w:val="24"/>
        </w:rPr>
        <w:fldChar w:fldCharType="end"/>
      </w:r>
      <w:r w:rsidR="00894CB9">
        <w:rPr>
          <w:rFonts w:ascii="Times New Roman" w:hAnsi="Times New Roman"/>
          <w:sz w:val="24"/>
          <w:szCs w:val="24"/>
        </w:rPr>
        <w:t xml:space="preserve">. </w:t>
      </w:r>
      <w:r w:rsidR="00894CB9" w:rsidRPr="00AC12EB">
        <w:rPr>
          <w:rFonts w:ascii="Times New Roman" w:hAnsi="Times New Roman"/>
          <w:i/>
          <w:sz w:val="24"/>
          <w:szCs w:val="24"/>
        </w:rPr>
        <w:t>E. californica</w:t>
      </w:r>
      <w:r w:rsidR="00894CB9">
        <w:rPr>
          <w:rFonts w:ascii="Times New Roman" w:hAnsi="Times New Roman"/>
          <w:sz w:val="24"/>
          <w:szCs w:val="24"/>
        </w:rPr>
        <w:t xml:space="preserve"> has a low frequency of recruitment and a high rate of survival relative to other shrub species, which makes it susceptible to factors that inhibit the rate of seedling establishment.</w:t>
      </w:r>
      <w:r w:rsidR="00E41AC8">
        <w:rPr>
          <w:rFonts w:ascii="Times New Roman" w:hAnsi="Times New Roman"/>
          <w:sz w:val="24"/>
          <w:szCs w:val="24"/>
        </w:rPr>
        <w:t xml:space="preserve"> </w:t>
      </w:r>
      <w:r w:rsidR="00A401DA" w:rsidRPr="00A401DA">
        <w:rPr>
          <w:rFonts w:ascii="Times New Roman" w:hAnsi="Times New Roman"/>
          <w:i/>
          <w:sz w:val="24"/>
          <w:szCs w:val="24"/>
        </w:rPr>
        <w:t xml:space="preserve"> </w:t>
      </w:r>
      <w:ins w:id="268" w:author="zenrunner" w:date="2019-01-15T07:26:00Z">
        <w:r w:rsidR="00264F9F">
          <w:rPr>
            <w:rFonts w:ascii="Times New Roman" w:hAnsi="Times New Roman"/>
            <w:i/>
            <w:sz w:val="24"/>
            <w:szCs w:val="24"/>
          </w:rPr>
          <w:t>This paragraph needs work or could be cut.</w:t>
        </w:r>
      </w:ins>
    </w:p>
    <w:p w14:paraId="218DA5B4" w14:textId="77777777" w:rsidR="00A23859" w:rsidRDefault="00A23859">
      <w:pPr>
        <w:spacing w:before="143" w:after="0" w:line="240" w:lineRule="auto"/>
        <w:rPr>
          <w:rFonts w:ascii="Times New Roman" w:hAnsi="Times New Roman"/>
          <w:i/>
          <w:sz w:val="24"/>
          <w:szCs w:val="24"/>
        </w:rPr>
      </w:pPr>
    </w:p>
    <w:p w14:paraId="521AA6DB" w14:textId="77777777" w:rsidR="00E41AC8" w:rsidRDefault="00A23859">
      <w:pPr>
        <w:spacing w:before="143" w:after="0" w:line="240" w:lineRule="auto"/>
        <w:rPr>
          <w:rFonts w:ascii="Times New Roman" w:hAnsi="Times New Roman"/>
          <w:i/>
          <w:sz w:val="24"/>
          <w:szCs w:val="24"/>
        </w:rPr>
      </w:pPr>
      <w:r>
        <w:rPr>
          <w:rFonts w:ascii="Times New Roman" w:hAnsi="Times New Roman"/>
          <w:i/>
          <w:sz w:val="24"/>
          <w:szCs w:val="24"/>
        </w:rPr>
        <w:t>Management Implications</w:t>
      </w:r>
    </w:p>
    <w:p w14:paraId="63800FCD" w14:textId="2CE85B10" w:rsidR="00EF3E72" w:rsidRDefault="00E41AC8" w:rsidP="000F360F">
      <w:pPr>
        <w:spacing w:before="143" w:after="0" w:line="480" w:lineRule="auto"/>
        <w:rPr>
          <w:rFonts w:ascii="Times New Roman" w:hAnsi="Times New Roman"/>
          <w:sz w:val="24"/>
          <w:szCs w:val="24"/>
        </w:rPr>
      </w:pPr>
      <w:r w:rsidRPr="004A4966">
        <w:rPr>
          <w:rFonts w:ascii="Times New Roman" w:hAnsi="Times New Roman"/>
          <w:i/>
          <w:sz w:val="24"/>
          <w:szCs w:val="24"/>
        </w:rPr>
        <w:t>E. californica</w:t>
      </w:r>
      <w:r>
        <w:rPr>
          <w:rFonts w:ascii="Times New Roman" w:hAnsi="Times New Roman"/>
          <w:sz w:val="24"/>
          <w:szCs w:val="24"/>
        </w:rPr>
        <w:t xml:space="preserve"> is a foundational species with known facilitation effects that could be easily propagated for land managers intending to restore desert habitat that is degraded.</w:t>
      </w:r>
      <w:r w:rsidR="004D6A98">
        <w:rPr>
          <w:rFonts w:ascii="Times New Roman" w:hAnsi="Times New Roman"/>
          <w:sz w:val="24"/>
          <w:szCs w:val="24"/>
        </w:rPr>
        <w:t xml:space="preserve"> </w:t>
      </w:r>
      <w:r w:rsidR="00EB0134">
        <w:rPr>
          <w:rFonts w:ascii="Times New Roman" w:hAnsi="Times New Roman"/>
          <w:sz w:val="24"/>
          <w:szCs w:val="24"/>
        </w:rPr>
        <w:t>The San Joaquin Desert has seen significant declines in area leaving</w:t>
      </w:r>
      <w:r w:rsidR="00655BD1">
        <w:rPr>
          <w:rFonts w:ascii="Times New Roman" w:hAnsi="Times New Roman"/>
          <w:sz w:val="24"/>
          <w:szCs w:val="24"/>
        </w:rPr>
        <w:t xml:space="preserve"> only</w:t>
      </w:r>
      <w:r w:rsidR="00EB0134">
        <w:rPr>
          <w:rFonts w:ascii="Times New Roman" w:hAnsi="Times New Roman"/>
          <w:sz w:val="24"/>
          <w:szCs w:val="24"/>
        </w:rPr>
        <w:t xml:space="preserve"> remnant habitat that supports </w:t>
      </w:r>
      <w:r w:rsidR="00655BD1">
        <w:rPr>
          <w:rFonts w:ascii="Times New Roman" w:hAnsi="Times New Roman"/>
          <w:sz w:val="24"/>
          <w:szCs w:val="24"/>
        </w:rPr>
        <w:t xml:space="preserve">the remaining </w:t>
      </w:r>
      <w:r w:rsidR="00D67185">
        <w:rPr>
          <w:rFonts w:ascii="Times New Roman" w:hAnsi="Times New Roman"/>
          <w:sz w:val="24"/>
          <w:szCs w:val="24"/>
        </w:rPr>
        <w:t>endangered</w:t>
      </w:r>
      <w:r w:rsidR="00EB0134">
        <w:rPr>
          <w:rFonts w:ascii="Times New Roman" w:hAnsi="Times New Roman"/>
          <w:sz w:val="24"/>
          <w:szCs w:val="24"/>
        </w:rPr>
        <w:t xml:space="preserve"> species (Germano et al. </w:t>
      </w:r>
      <w:r w:rsidR="00252431">
        <w:rPr>
          <w:rFonts w:ascii="Times New Roman" w:hAnsi="Times New Roman"/>
          <w:sz w:val="24"/>
          <w:szCs w:val="24"/>
        </w:rPr>
        <w:t>2011</w:t>
      </w:r>
      <w:r w:rsidR="00EB0134">
        <w:rPr>
          <w:rFonts w:ascii="Times New Roman" w:hAnsi="Times New Roman"/>
          <w:sz w:val="24"/>
          <w:szCs w:val="24"/>
        </w:rPr>
        <w:t xml:space="preserve">). Initiatives in California, such as the retirement of agricultural land for </w:t>
      </w:r>
      <w:r w:rsidR="00D67185">
        <w:rPr>
          <w:rFonts w:ascii="Times New Roman" w:hAnsi="Times New Roman"/>
          <w:sz w:val="24"/>
          <w:szCs w:val="24"/>
        </w:rPr>
        <w:t>endemic</w:t>
      </w:r>
      <w:r w:rsidR="00EB0134">
        <w:rPr>
          <w:rFonts w:ascii="Times New Roman" w:hAnsi="Times New Roman"/>
          <w:sz w:val="24"/>
          <w:szCs w:val="24"/>
        </w:rPr>
        <w:t xml:space="preserve"> species (Lortie et al. 2018</w:t>
      </w:r>
      <w:r w:rsidR="00252431">
        <w:rPr>
          <w:rFonts w:ascii="Times New Roman" w:hAnsi="Times New Roman"/>
          <w:sz w:val="24"/>
          <w:szCs w:val="24"/>
        </w:rPr>
        <w:t>b</w:t>
      </w:r>
      <w:r w:rsidR="00EB0134">
        <w:rPr>
          <w:rFonts w:ascii="Times New Roman" w:hAnsi="Times New Roman"/>
          <w:sz w:val="24"/>
          <w:szCs w:val="24"/>
        </w:rPr>
        <w:t xml:space="preserve">), intend on restoring </w:t>
      </w:r>
      <w:r w:rsidR="00BA0350">
        <w:rPr>
          <w:rFonts w:ascii="Times New Roman" w:hAnsi="Times New Roman"/>
          <w:sz w:val="24"/>
          <w:szCs w:val="24"/>
        </w:rPr>
        <w:t>significant portions of the San Joaquin desert and planting shrubs could be a viable strategy.</w:t>
      </w:r>
      <w:r w:rsidR="00B663EA">
        <w:rPr>
          <w:rFonts w:ascii="Times New Roman" w:hAnsi="Times New Roman"/>
          <w:sz w:val="24"/>
          <w:szCs w:val="24"/>
        </w:rPr>
        <w:t xml:space="preserve"> There is a need to consider multi-trophic approaches in community ecology, especially in the </w:t>
      </w:r>
      <w:r w:rsidR="00B663EA">
        <w:rPr>
          <w:rFonts w:ascii="Times New Roman" w:hAnsi="Times New Roman"/>
          <w:sz w:val="24"/>
          <w:szCs w:val="24"/>
        </w:rPr>
        <w:lastRenderedPageBreak/>
        <w:t>context of restoration (Siebold et al. 2018).</w:t>
      </w:r>
      <w:r w:rsidR="00BA0350">
        <w:rPr>
          <w:rFonts w:ascii="Times New Roman" w:hAnsi="Times New Roman"/>
          <w:sz w:val="24"/>
          <w:szCs w:val="24"/>
        </w:rPr>
        <w:t xml:space="preserve"> </w:t>
      </w:r>
      <w:r w:rsidR="00B663EA">
        <w:rPr>
          <w:rFonts w:ascii="Times New Roman" w:hAnsi="Times New Roman"/>
          <w:sz w:val="24"/>
          <w:szCs w:val="24"/>
        </w:rPr>
        <w:t xml:space="preserve">Identifying the basic ecological interactions associated with </w:t>
      </w:r>
      <w:r w:rsidR="00B663EA" w:rsidRPr="00655BD1">
        <w:rPr>
          <w:rFonts w:ascii="Times New Roman" w:hAnsi="Times New Roman"/>
          <w:i/>
          <w:sz w:val="24"/>
          <w:szCs w:val="24"/>
        </w:rPr>
        <w:t>E. californica</w:t>
      </w:r>
      <w:r w:rsidR="00B663EA">
        <w:rPr>
          <w:rFonts w:ascii="Times New Roman" w:hAnsi="Times New Roman"/>
          <w:sz w:val="24"/>
          <w:szCs w:val="24"/>
        </w:rPr>
        <w:t xml:space="preserve"> can inform restoration strategies by using a “bottom-up” approach of planting</w:t>
      </w:r>
      <w:r w:rsidR="00655BD1">
        <w:rPr>
          <w:rFonts w:ascii="Times New Roman" w:hAnsi="Times New Roman"/>
          <w:sz w:val="24"/>
          <w:szCs w:val="24"/>
        </w:rPr>
        <w:t xml:space="preserve"> shrubs</w:t>
      </w:r>
      <w:r w:rsidR="00B663EA">
        <w:rPr>
          <w:rFonts w:ascii="Times New Roman" w:hAnsi="Times New Roman"/>
          <w:sz w:val="24"/>
          <w:szCs w:val="24"/>
        </w:rPr>
        <w:t xml:space="preserve"> to facilitate the neighbouring plant and animal species. </w:t>
      </w:r>
      <w:r w:rsidR="00B663EA" w:rsidRPr="00B663EA">
        <w:rPr>
          <w:rFonts w:ascii="Times New Roman" w:hAnsi="Times New Roman"/>
          <w:i/>
          <w:sz w:val="24"/>
          <w:szCs w:val="24"/>
        </w:rPr>
        <w:t>E. californica</w:t>
      </w:r>
      <w:r w:rsidR="00B663EA">
        <w:rPr>
          <w:rFonts w:ascii="Times New Roman" w:hAnsi="Times New Roman"/>
          <w:sz w:val="24"/>
          <w:szCs w:val="24"/>
        </w:rPr>
        <w:t xml:space="preserve"> is a good candidate species for restoration</w:t>
      </w:r>
      <w:r w:rsidR="00655BD1">
        <w:rPr>
          <w:rFonts w:ascii="Times New Roman" w:hAnsi="Times New Roman"/>
          <w:sz w:val="24"/>
          <w:szCs w:val="24"/>
        </w:rPr>
        <w:t xml:space="preserve"> using this approach</w:t>
      </w:r>
      <w:r w:rsidR="00B663EA">
        <w:rPr>
          <w:rFonts w:ascii="Times New Roman" w:hAnsi="Times New Roman"/>
          <w:sz w:val="24"/>
          <w:szCs w:val="24"/>
        </w:rPr>
        <w:t xml:space="preserve"> because the s</w:t>
      </w:r>
      <w:r w:rsidR="00EB0134">
        <w:rPr>
          <w:rFonts w:ascii="Times New Roman" w:hAnsi="Times New Roman"/>
          <w:sz w:val="24"/>
          <w:szCs w:val="24"/>
        </w:rPr>
        <w:t xml:space="preserve">eeds have high rates of viability and we observed significant emergence rates relative to other desert shrub species. </w:t>
      </w:r>
      <w:r w:rsidR="001004AA">
        <w:rPr>
          <w:rFonts w:ascii="Times New Roman" w:hAnsi="Times New Roman"/>
          <w:sz w:val="24"/>
          <w:szCs w:val="24"/>
        </w:rPr>
        <w:t xml:space="preserve">Although the recruitment of </w:t>
      </w:r>
      <w:r w:rsidR="001004AA" w:rsidRPr="001004AA">
        <w:rPr>
          <w:rFonts w:ascii="Times New Roman" w:hAnsi="Times New Roman"/>
          <w:i/>
          <w:sz w:val="24"/>
          <w:szCs w:val="24"/>
        </w:rPr>
        <w:t xml:space="preserve">E. californica </w:t>
      </w:r>
      <w:r w:rsidR="001004AA">
        <w:rPr>
          <w:rFonts w:ascii="Times New Roman" w:hAnsi="Times New Roman"/>
          <w:sz w:val="24"/>
          <w:szCs w:val="24"/>
        </w:rPr>
        <w:t xml:space="preserve">can be limited by </w:t>
      </w:r>
      <w:r w:rsidR="001004AA" w:rsidRPr="001004AA">
        <w:rPr>
          <w:rFonts w:ascii="Times New Roman" w:hAnsi="Times New Roman"/>
          <w:i/>
          <w:sz w:val="24"/>
          <w:szCs w:val="24"/>
        </w:rPr>
        <w:t>Bromus</w:t>
      </w:r>
      <w:r w:rsidR="001004AA">
        <w:rPr>
          <w:rFonts w:ascii="Times New Roman" w:hAnsi="Times New Roman"/>
          <w:sz w:val="24"/>
          <w:szCs w:val="24"/>
        </w:rPr>
        <w:t xml:space="preserve"> species, we found that reducing resources or herbivory did not increase this effect suggesting invasion alone is limiting the shrub species.</w:t>
      </w:r>
      <w:r w:rsidR="00D67185">
        <w:rPr>
          <w:rFonts w:ascii="Times New Roman" w:hAnsi="Times New Roman"/>
          <w:sz w:val="24"/>
          <w:szCs w:val="24"/>
        </w:rPr>
        <w:t xml:space="preserve"> </w:t>
      </w:r>
      <w:r w:rsidR="00EB0134">
        <w:rPr>
          <w:rFonts w:ascii="Times New Roman" w:hAnsi="Times New Roman"/>
          <w:sz w:val="24"/>
          <w:szCs w:val="24"/>
        </w:rPr>
        <w:t xml:space="preserve">This suggests that if the exotic grasses are properly managed, successful recruitment of </w:t>
      </w:r>
      <w:r w:rsidR="00EB0134" w:rsidRPr="00EB0134">
        <w:rPr>
          <w:rFonts w:ascii="Times New Roman" w:hAnsi="Times New Roman"/>
          <w:i/>
          <w:sz w:val="24"/>
          <w:szCs w:val="24"/>
        </w:rPr>
        <w:t>E. californica</w:t>
      </w:r>
      <w:r w:rsidR="00EB0134">
        <w:rPr>
          <w:rFonts w:ascii="Times New Roman" w:hAnsi="Times New Roman"/>
          <w:sz w:val="24"/>
          <w:szCs w:val="24"/>
        </w:rPr>
        <w:t xml:space="preserve"> is possible and thus the potential restoration of remnant San Joaquin habitat. </w:t>
      </w:r>
      <w:ins w:id="269" w:author="zenrunner" w:date="2019-01-15T07:27:00Z">
        <w:r w:rsidR="000D53FB">
          <w:rPr>
            <w:rFonts w:ascii="Times New Roman" w:hAnsi="Times New Roman"/>
            <w:sz w:val="24"/>
            <w:szCs w:val="24"/>
          </w:rPr>
          <w:t>– might instead conclude that you cannot ignore the exotic annuals and that a potential issue of restoring for benefactors is competition with exotics and that a restoration strategy must manage for exotics at the same time as adding in native benefactors.</w:t>
        </w:r>
      </w:ins>
      <w:bookmarkStart w:id="270" w:name="_GoBack"/>
      <w:bookmarkEnd w:id="270"/>
    </w:p>
    <w:p w14:paraId="42EB090F" w14:textId="77777777" w:rsidR="00B663EA" w:rsidRDefault="00B663EA">
      <w:pPr>
        <w:spacing w:before="143" w:after="0" w:line="240" w:lineRule="auto"/>
        <w:rPr>
          <w:rFonts w:ascii="Times New Roman" w:hAnsi="Times New Roman"/>
          <w:i/>
          <w:sz w:val="24"/>
          <w:szCs w:val="24"/>
        </w:rPr>
      </w:pPr>
      <w:r>
        <w:rPr>
          <w:rFonts w:ascii="Times New Roman" w:hAnsi="Times New Roman"/>
          <w:i/>
          <w:sz w:val="24"/>
          <w:szCs w:val="24"/>
        </w:rPr>
        <w:br w:type="page"/>
      </w:r>
    </w:p>
    <w:p w14:paraId="4DC75944" w14:textId="77777777" w:rsidR="004D598D" w:rsidRPr="004D598D" w:rsidRDefault="001642EB" w:rsidP="004D598D">
      <w:pPr>
        <w:widowControl w:val="0"/>
        <w:autoSpaceDE w:val="0"/>
        <w:autoSpaceDN w:val="0"/>
        <w:adjustRightInd w:val="0"/>
        <w:spacing w:line="240" w:lineRule="auto"/>
        <w:ind w:left="480" w:hanging="480"/>
        <w:rPr>
          <w:rFonts w:ascii="Times New Roman" w:hAnsi="Times New Roman"/>
          <w:noProof/>
          <w:sz w:val="24"/>
          <w:szCs w:val="24"/>
        </w:rPr>
      </w:pPr>
      <w:r>
        <w:rPr>
          <w:rFonts w:ascii="Times New Roman" w:hAnsi="Times New Roman"/>
          <w:sz w:val="24"/>
          <w:szCs w:val="24"/>
        </w:rPr>
        <w:lastRenderedPageBreak/>
        <w:fldChar w:fldCharType="begin" w:fldLock="1"/>
      </w:r>
      <w:r w:rsidR="00853626">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sidR="004D598D" w:rsidRPr="004D598D">
        <w:rPr>
          <w:rFonts w:ascii="Times New Roman" w:hAnsi="Times New Roman"/>
          <w:noProof/>
          <w:sz w:val="24"/>
          <w:szCs w:val="24"/>
        </w:rPr>
        <w:t>Abatzoglou JT, Kolden CA (2011) Climate Change in Western US Deserts: Potential for Increased Wildfire and Invasive Annual Grasses. Rangel Ecol Manag 64:471–478 . doi: 10.2111/REM-D-09-00151.1</w:t>
      </w:r>
    </w:p>
    <w:p w14:paraId="73B87737"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Abella SR, Craig DJ, Chiquoine LP, Prengaman KA, Schmid SM, Embrey TM (2011) Relationships of Native Desert Plants with Red Brome (Bromus rubens): Toward Identifying Invasion-Reducing Species. Invasive Plant Sci Manag 4:115–124 . doi: 10.1614/IPSM-D-10-00013.1</w:t>
      </w:r>
    </w:p>
    <w:p w14:paraId="06C2804E"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Ackerman TL (1979) Southwestern Association of Naturalists Germination and Survival of Perennial Plant Species in the Mojave Desert. Source Southwest Nat 24:399–408</w:t>
      </w:r>
    </w:p>
    <w:p w14:paraId="6EC0E59C"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Andersen PK, Borgan Ø, Gill R, Keiding N (1982) Linear Nonparametric Tests for Comparison of Counting Processes, with Applications to Linear. Int Stat Rev 50:219–244</w:t>
      </w:r>
    </w:p>
    <w:p w14:paraId="79357121"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Armas C, Pugnaire FI (2005) Plant interactions govern population dynamics in a semi-arid plant community. J Ecol 93:978–989 . doi: 10.1111/j.1365-2745.2005.01033.x</w:t>
      </w:r>
    </w:p>
    <w:p w14:paraId="1241E8B7"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Baldwin BG, Thronhill AH, Freyman WA, Ackerly D, Kling MN, Morueta-Holme N, Mishler BD (2017) Species richness and endemism in the native flora of California. Am J Bot 104:487–501</w:t>
      </w:r>
    </w:p>
    <w:p w14:paraId="05897359"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Bartolome JW, Frost W, McDougald N, Connor M (2002) California Guidelines for Residual Dry Matter (RDM) Management on Coastal and Foothill Annual Rangelabds. Univ California, Div Agric Nat Resour 1:1–8</w:t>
      </w:r>
    </w:p>
    <w:p w14:paraId="051AE006"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Bean WT, Prugh LR, Stafford R, Butterfield HS, Brashares JS (2014) Species distribution models of an endangered rodent offer conflicting measures of habitat quality at multiple scales. 1116–1125 . doi: 10.1111/1365-2664.12281</w:t>
      </w:r>
    </w:p>
    <w:p w14:paraId="7310EC9D"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Beatley JC (1975) Climates and Vegetation Pattern across the Mojave/Great Basin Desert Transition. Am Midl Nat 93:53–70</w:t>
      </w:r>
    </w:p>
    <w:p w14:paraId="6B524A34"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Bradley BA, Curtis CA, Chambers JC (2016) Bromus Response to Climate and Projected Changes with Climate Change. In: Exotic Brome-Grasses in Arid and Semiarid Ecosystems of the Western US . Springer, Cham, pp 257–274</w:t>
      </w:r>
    </w:p>
    <w:p w14:paraId="4EF5A0CE"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Bradley BA, Mustard JF (2005) Identifying land cover variability distinct from land cover change: Cheatgrass in the Great Basin. Remote Sens Environ 94:204–213 . doi: 10.1016/J.RSE.2004.08.016</w:t>
      </w:r>
    </w:p>
    <w:p w14:paraId="4026D8AD"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Bronstein JL (2009) The evolution of facilitation and mutualism. J Ecol 97:1160–1170 . doi: 10.1111/j.1365-2745.2009.01566.x</w:t>
      </w:r>
    </w:p>
    <w:p w14:paraId="2D533685"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Brooks ML (2003) Effects of increased soil nitrogen on the dominance of alien annual plants in the Mojave Desert. J Appl Ecol 40:344–353 . doi: 10.1046/j.1365-2664.2003.00789.x</w:t>
      </w:r>
    </w:p>
    <w:p w14:paraId="6C5F65B4"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Brooks ML (1999) Habitat invasibility and dominance by alien annual plants in the western Mojave Desert. Biol Invasions 1:325–337</w:t>
      </w:r>
    </w:p>
    <w:p w14:paraId="22CD9EFB"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lastRenderedPageBreak/>
        <w:t>Brooks ML, D’Antonio CM, Richardson DM, Grace JB, Keeley JE, Ditomaso JM, Hobbs RJ, Pellant M, Pyke D (2004) Effects of Invasive Alien Plants on Fire Regimes. Bioscience 54:677–688 . doi: 10.1641/0006-3568(2004)054[0677:EOIAPO]2.0.CO;2</w:t>
      </w:r>
    </w:p>
    <w:p w14:paraId="4558CEF0"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Cavieres LA, Quiroz CL, Molina-Montenegro MA (2007) Facilitation of the non-native Taraxacum officinale by native nurse cushion species in the high Andes of central Chile: are there differences between nurses? Funct Ecol 22:148–156 . doi: 10.1111/j.1365-2435.2007.01338.x</w:t>
      </w:r>
    </w:p>
    <w:p w14:paraId="7B079929"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Condon LA, Weisberg PJ, Chambers JC (2011) Abiotic and biotic influences on Bromus tectorum invasion and Artemisia tridentata recovery after fire. Int J Wildl Fire 20:597–604</w:t>
      </w:r>
    </w:p>
    <w:p w14:paraId="6D8BC123"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Ditomaso JM (2000) Invasive weeds in rangelands: species, impacts, and management. Weed Sci 48:255–265</w:t>
      </w:r>
    </w:p>
    <w:p w14:paraId="257D56AD"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Eliason SA, Allen EB (1997) Exotic Grass Competition in Suppressing Native Shrubland Re-establishment. Restor Ecol 5:245–255 . doi: 10.1046/j.1526-100X.1997.09729.x</w:t>
      </w:r>
    </w:p>
    <w:p w14:paraId="5472E12B"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Filazzola A, Liczner AR, Westphal M, Lortie CJ (2018) The effect of consumer pressure and abiotic stress on positive plant interactions are mediated by extreme climatic events. New Phytol 217:140–150 . doi: 10.1111/nph.14778</w:t>
      </w:r>
    </w:p>
    <w:p w14:paraId="563522E9"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Filazzola A, Lortie CJ (2014) A systematic review and conceptual framework for the mechanistic pathways of nurse plants. Glob. Ecol. Biogeogr. 23:1335–1345</w:t>
      </w:r>
    </w:p>
    <w:p w14:paraId="4F891AE3"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Filazzola A, Westphal M, Powers M, Liczner AR, (Smith) Woollett DA, Johnson B, Lortie CJ (2017) Non-trophic interactions in deserts: Facilitation, interference, and an endangered lizard species. Basic Appl Ecol 20:51–61 . doi: 10.1016/j.baae.2017.01.002</w:t>
      </w:r>
    </w:p>
    <w:p w14:paraId="59D952ED"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Fleischner TL (1994) Ecological Costs of Livestock Grazing in Western North America. Wiley Soc Conserv Biol 8:629–644</w:t>
      </w:r>
    </w:p>
    <w:p w14:paraId="014F2D7C"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Foster SD, Bravington M V. (2013) A Poisson–Gamma model for analysis of ecological non-negative continuous data. Environ Ecol Stat 20:533–552 . doi: 10.1007/s10651-012-0233-0</w:t>
      </w:r>
    </w:p>
    <w:p w14:paraId="5590AA4A"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Germano DJ, Rathbun GB, Saslaw LR (2012) Effects of grazing and invasive grasses on desert vertebrates in California. J Wildl Manage 76:670–682 . doi: 10.1002/jwmg.316</w:t>
      </w:r>
    </w:p>
    <w:p w14:paraId="29E1B439"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Germano DJ, Rathbun GB, Saslaw LR (2001) Managing Exotic Grasses and Conserving Declining Species. Wildl Soc Bull 29:551–559</w:t>
      </w:r>
    </w:p>
    <w:p w14:paraId="52CBBDC1"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Germano DJ, Rathbun GB, Saslaw LR, Cypher BL, Cypher EA, Vredenburgh LM (2011) The San Joaquin Desert of California: Ecologically Misunderstood and Overlooked. Nat Areas J 31:138–147 . doi: 10.3375/043.031.0206</w:t>
      </w:r>
    </w:p>
    <w:p w14:paraId="6D3B8727"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Goldberg DE, Turner RM (1986) Vegetation Change and Plant Demography in Permanent Plots in the Sonoran Desert. Ecology 67:695–712</w:t>
      </w:r>
    </w:p>
    <w:p w14:paraId="1FBCCE8B"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 xml:space="preserve">Gómez-Aparicio L (2009) The role of plant interactions in the restoration of degraded ecosystems: a meta-analysis across life-forms and ecosystems. J Ecol 97:1202–1214 . doi: </w:t>
      </w:r>
      <w:r w:rsidRPr="004D598D">
        <w:rPr>
          <w:rFonts w:ascii="Times New Roman" w:hAnsi="Times New Roman"/>
          <w:noProof/>
          <w:sz w:val="24"/>
          <w:szCs w:val="24"/>
        </w:rPr>
        <w:lastRenderedPageBreak/>
        <w:t>10.1111/j.1365-2745.2009.01573.x</w:t>
      </w:r>
    </w:p>
    <w:p w14:paraId="294C6936"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Haight RG, Cypher BL, Kelly PA, Phillips S, Ralls K, Possingham HP (2004) Optimizing reserve expansion for disjunct populations of San Joaquin kit fox. Biol Conserv 117:61–72 . doi: 10.1016/S0006-3207(03)00263-5</w:t>
      </w:r>
    </w:p>
    <w:p w14:paraId="736D17BA"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Hansen MJ, Clevenger AP (2005) The influence of disturbance and habitat on the presence of non-native plant species along transport corridors. Biol Conserv 125:249–259 . doi: 10.1016/J.BIOCON.2005.03.024</w:t>
      </w:r>
    </w:p>
    <w:p w14:paraId="3B3435FA"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Hawbecker AC (1951) Small Mammal Relationships in an Ephedra Community. J Mammal 32:50 . doi: 10.2307/1375412</w:t>
      </w:r>
    </w:p>
    <w:p w14:paraId="5D0797F4"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Holzapfel C, Mahall BE (1999) Bidirectional facilitation and interference between shrubs and annuals in the Mojave Desert. Ecology 80:1747–1761 . doi: 10.1890/0012-9658(1999)080[1747:BFAIBS]2.0.CO;2</w:t>
      </w:r>
    </w:p>
    <w:p w14:paraId="075D4735"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Ickert-Bond SM (2012) Ephedra californica. In: The Jepson Manual. University of California, Berkeley</w:t>
      </w:r>
    </w:p>
    <w:p w14:paraId="20816E62"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Jackson LE (1985) Ecological Origins of California’s Mediterranean Grasses. J Biogeogr 12:349 . doi: 10.2307/2844866</w:t>
      </w:r>
    </w:p>
    <w:p w14:paraId="20746CF0"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Kulmatiski A, Beard KH, Stark JM (2006) Soil history as a primary control on plant invasion in abandoned agricultural fields. J Appl Ecol 43:868–876</w:t>
      </w:r>
    </w:p>
    <w:p w14:paraId="2D83E3AB"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Link SO, Keeler KH, Hill RW, Hagen E (2006) Bromus tectorum cover mapping and fire risk. Int J Wildl Fire 15:113–119</w:t>
      </w:r>
    </w:p>
    <w:p w14:paraId="37C1DE9A"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Loera I, Sosa V, Ickert-Bond SM (2012) Diversification in North American arid lands: Niche conservatism, divergence and expansion of habitat explain speciation in the genus Ephedra. Mol Phylogenet Evol 65:437–450 . doi: 10.1016/J.YMPEV.2012.06.025</w:t>
      </w:r>
    </w:p>
    <w:p w14:paraId="23859EBA"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Lortie CJ, Filazzola A, Sotomayor DA (2016) Functional assessment of animal interactions with shrub-facilitation complexes: A formal synthesis and conceptual framework. Funct Ecol 30:41–51</w:t>
      </w:r>
    </w:p>
    <w:p w14:paraId="582704CF"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Lortie CJ, Gruber E, Filazzola A, Noble TJ, Westphal MF (2018) The Groot Effect: Plant facilitation and desert shrub regrowth following extensive damage. Ecol Evol In press</w:t>
      </w:r>
    </w:p>
    <w:p w14:paraId="6BF05EBA"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Lovich J, Bainbridge D (1999) Anthropogenic degradation of the southern California desert ecosystem and prospects for natural recovery and restoration. Environ Manage 24:309–326 . doi: 10.1007/s002679900235</w:t>
      </w:r>
    </w:p>
    <w:p w14:paraId="7F6EE420"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Lunt OR, Letey J, Clark SB (1973) Oxygen Requirements for Root Growth in Three Species of Desert Shrubs. Ecology 54:1356–1362 . doi: 10.2307/1934199</w:t>
      </w:r>
    </w:p>
    <w:p w14:paraId="5C32A8D1"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McIntire EJB (2014) Being a facilitator can be costly: teasing apart reciprocal effects. New Phytol 202:4–6 . doi: 10.1111/nph.12740</w:t>
      </w:r>
    </w:p>
    <w:p w14:paraId="1E834A3F"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 xml:space="preserve">Monty A, Brown CS, Johnston DB (2013) Fire promotes downy brome (Bromus tectorum L.) </w:t>
      </w:r>
      <w:r w:rsidRPr="004D598D">
        <w:rPr>
          <w:rFonts w:ascii="Times New Roman" w:hAnsi="Times New Roman"/>
          <w:noProof/>
          <w:sz w:val="24"/>
          <w:szCs w:val="24"/>
        </w:rPr>
        <w:lastRenderedPageBreak/>
        <w:t>seed dispersal. Biol Invasions 15:1113–1123 . doi: 10.1007/s10530-012-0355-1</w:t>
      </w:r>
    </w:p>
    <w:p w14:paraId="2DC41114"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Neufeld HS, Meinzer FC, Wisdom CS, Rasoul Sharifi M, Rundel PW, Neufeld MS, Goldring Y, Cunningham GL (1988) Conopy architecture of Larrea tridentata (DC.) Cov., a desert shrub: foliage orientation and direct beam radiation interception. Oecologia 75:54–60 . doi: 10.1007/BF00378813</w:t>
      </w:r>
    </w:p>
    <w:p w14:paraId="55CFFCF6"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Pescador DS, Chacón-Labella J, de la Cruz M, Escudero A (2014) Maintaining distances with the engineer: patterns of coexistence in plant communities beyond the patch-bare dichotomy. New Phytol 204:140–148 . doi: 10.1111/nph.12899</w:t>
      </w:r>
    </w:p>
    <w:p w14:paraId="27285B43"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Rodríguez-Buriticá S, Miriti MN (2009) Biting the hand that feeds: the invasive grass Schismus barbatus (Poaceae) is facilitated by, but reduces establishment of, the native shrub Ambrosia dumosa (Asteraceae). J Veg Sci 20:241–250 . doi: 10.1111/j.1654-1103.2009.05588.x</w:t>
      </w:r>
    </w:p>
    <w:p w14:paraId="5241D069"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Saarela JM, Peterson PM (2012) Bromus madritensis subsp. rubens. In: The Jepson Manual. University of California, Berkeley</w:t>
      </w:r>
    </w:p>
    <w:p w14:paraId="41E53964"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Salo LF (2005) Red brome (Bromus rubens subsp. madritensis) in North America: possible modes for early introductions, subsequent spread. Biol Invasions 7:165–180 . doi: 10.1007/s10530-004-8979-4</w:t>
      </w:r>
    </w:p>
    <w:p w14:paraId="11D784BA"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Schöb C, Michalet R, Cavieres LA, Pugnaire FI, Brooker RW, Butterfield BJ, Cook BJ, Kikvidze Z, Lortie CJ, Xiao S, Al Hayek P, Anthelme F, Cranston BH, García M-C, Le Bagousse-Pinguet Y, Reid AM, le Roux PC, Lingua E, Nyakatya MJ, Touzard B, Zhao L, Callaway RM (2014a) A global analysis of bidirectional interactions in alpine plant communities shows facilitators experiencing strong reciprocal fitness costs. New Phytol 202:95–105 . doi: 10.1111/nph.12641</w:t>
      </w:r>
    </w:p>
    <w:p w14:paraId="140B8D6B"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Schöb C, Prieto I, Armas C, Pugnaire FI (2014b) Consequences of facilitation: one plant’s benefit is another plant’s cost. Funct Ecol 28:500–508 . doi: 10.1111/1365-2435.12185</w:t>
      </w:r>
    </w:p>
    <w:p w14:paraId="1A3CFE0B"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Soulard CE, Wilson TS (2015) Recent land-use/land-cover change in the Central California Valley. J Land Use Sci 10:59–80 . doi: 10.1080/1747423X.2013.841297</w:t>
      </w:r>
    </w:p>
    <w:p w14:paraId="30EA9A01"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szCs w:val="24"/>
        </w:rPr>
      </w:pPr>
      <w:r w:rsidRPr="004D598D">
        <w:rPr>
          <w:rFonts w:ascii="Times New Roman" w:hAnsi="Times New Roman"/>
          <w:noProof/>
          <w:sz w:val="24"/>
          <w:szCs w:val="24"/>
        </w:rPr>
        <w:t>Webb RH, Steiger JW, Turner RM (1987) Dynamics of Mojave Desert Shrub Assemblages in the Panamint Mountains, California. Ecology 68:478–490</w:t>
      </w:r>
    </w:p>
    <w:p w14:paraId="3322E012" w14:textId="77777777" w:rsidR="004D598D" w:rsidRPr="004D598D" w:rsidRDefault="004D598D" w:rsidP="004D598D">
      <w:pPr>
        <w:widowControl w:val="0"/>
        <w:autoSpaceDE w:val="0"/>
        <w:autoSpaceDN w:val="0"/>
        <w:adjustRightInd w:val="0"/>
        <w:spacing w:line="240" w:lineRule="auto"/>
        <w:ind w:left="480" w:hanging="480"/>
        <w:rPr>
          <w:rFonts w:ascii="Times New Roman" w:hAnsi="Times New Roman"/>
          <w:noProof/>
          <w:sz w:val="24"/>
        </w:rPr>
      </w:pPr>
      <w:r w:rsidRPr="004D598D">
        <w:rPr>
          <w:rFonts w:ascii="Times New Roman" w:hAnsi="Times New Roman"/>
          <w:noProof/>
          <w:sz w:val="24"/>
          <w:szCs w:val="24"/>
        </w:rPr>
        <w:t>Young TP, Petersen DA, Clary JJ (2005) The ecology of restoration: historical links, emerging issues and unexplored realms. Ecol Lett 8:662–673 . doi: 10.1111/j.1461-0248.2005.00764.x</w:t>
      </w:r>
    </w:p>
    <w:p w14:paraId="5BFAE5DC" w14:textId="77777777" w:rsidR="001128DB" w:rsidRPr="004A1761" w:rsidRDefault="001642EB" w:rsidP="00F01E45">
      <w:pPr>
        <w:widowControl w:val="0"/>
        <w:autoSpaceDE w:val="0"/>
        <w:autoSpaceDN w:val="0"/>
        <w:adjustRightInd w:val="0"/>
        <w:spacing w:line="240" w:lineRule="auto"/>
        <w:ind w:left="480" w:hanging="480"/>
        <w:rPr>
          <w:rFonts w:ascii="Times New Roman" w:hAnsi="Times New Roman"/>
          <w:sz w:val="24"/>
          <w:szCs w:val="24"/>
        </w:rPr>
      </w:pPr>
      <w:r>
        <w:rPr>
          <w:rFonts w:ascii="Times New Roman" w:hAnsi="Times New Roman"/>
          <w:sz w:val="24"/>
          <w:szCs w:val="24"/>
        </w:rPr>
        <w:fldChar w:fldCharType="end"/>
      </w:r>
    </w:p>
    <w:p w14:paraId="43510229" w14:textId="77777777" w:rsidR="00190596" w:rsidRDefault="00190596">
      <w:pPr>
        <w:spacing w:before="143" w:after="0" w:line="240" w:lineRule="auto"/>
        <w:rPr>
          <w:rFonts w:ascii="Times New Roman" w:hAnsi="Times New Roman"/>
        </w:rPr>
      </w:pPr>
      <w:r>
        <w:rPr>
          <w:rFonts w:ascii="Times New Roman" w:hAnsi="Times New Roman"/>
        </w:rPr>
        <w:br w:type="page"/>
      </w:r>
    </w:p>
    <w:p w14:paraId="15CCC58D" w14:textId="79AEDD86" w:rsidR="004B1BC3" w:rsidRDefault="004B1BC3">
      <w:pPr>
        <w:spacing w:before="143" w:after="0" w:line="240" w:lineRule="auto"/>
        <w:rPr>
          <w:rFonts w:ascii="Times New Roman" w:hAnsi="Times New Roman"/>
        </w:rPr>
      </w:pPr>
      <w:r w:rsidRPr="00EB66BF">
        <w:rPr>
          <w:rFonts w:ascii="Times New Roman" w:hAnsi="Times New Roman"/>
          <w:b/>
        </w:rPr>
        <w:lastRenderedPageBreak/>
        <w:t>Table 1:</w:t>
      </w:r>
      <w:r>
        <w:rPr>
          <w:rFonts w:ascii="Times New Roman" w:hAnsi="Times New Roman"/>
        </w:rPr>
        <w:t xml:space="preserve"> </w:t>
      </w:r>
      <w:del w:id="271" w:author="zenrunner" w:date="2019-01-15T07:15:00Z">
        <w:r w:rsidR="00D0182A" w:rsidDel="00497A92">
          <w:rPr>
            <w:rFonts w:ascii="Times New Roman" w:hAnsi="Times New Roman"/>
          </w:rPr>
          <w:delText>Results fro</w:delText>
        </w:r>
      </w:del>
      <w:ins w:id="272" w:author="zenrunner" w:date="2019-01-15T07:15:00Z">
        <w:r w:rsidR="00497A92">
          <w:rPr>
            <w:rFonts w:ascii="Times New Roman" w:hAnsi="Times New Roman"/>
          </w:rPr>
          <w:t>G</w:t>
        </w:r>
      </w:ins>
      <w:del w:id="273" w:author="zenrunner" w:date="2019-01-15T07:15:00Z">
        <w:r w:rsidR="00D0182A" w:rsidDel="00497A92">
          <w:rPr>
            <w:rFonts w:ascii="Times New Roman" w:hAnsi="Times New Roman"/>
          </w:rPr>
          <w:delText>m g</w:delText>
        </w:r>
      </w:del>
      <w:r w:rsidR="00D0182A">
        <w:rPr>
          <w:rFonts w:ascii="Times New Roman" w:hAnsi="Times New Roman"/>
        </w:rPr>
        <w:t xml:space="preserve">eneralized linear models (GLMs) that tested the response of </w:t>
      </w:r>
      <w:r w:rsidR="00D0182A" w:rsidRPr="00D0182A">
        <w:rPr>
          <w:rFonts w:ascii="Times New Roman" w:hAnsi="Times New Roman"/>
          <w:i/>
        </w:rPr>
        <w:t>E. californica</w:t>
      </w:r>
      <w:r w:rsidR="00D0182A">
        <w:rPr>
          <w:rFonts w:ascii="Times New Roman" w:hAnsi="Times New Roman"/>
        </w:rPr>
        <w:t xml:space="preserve"> abundance and total biomass in greenhouse trials with treatments of different water levels, shading, and clipping.  Seeds of </w:t>
      </w:r>
      <w:r w:rsidR="00D0182A" w:rsidRPr="002F6198">
        <w:rPr>
          <w:rFonts w:ascii="Times New Roman" w:hAnsi="Times New Roman"/>
          <w:i/>
        </w:rPr>
        <w:t>E. californica</w:t>
      </w:r>
      <w:r w:rsidR="00D0182A">
        <w:rPr>
          <w:rFonts w:ascii="Times New Roman" w:hAnsi="Times New Roman"/>
        </w:rPr>
        <w:t xml:space="preserve"> were also grown in a density series with </w:t>
      </w:r>
      <w:r w:rsidR="00D0182A" w:rsidRPr="002F6198">
        <w:rPr>
          <w:rFonts w:ascii="Times New Roman" w:hAnsi="Times New Roman"/>
          <w:i/>
        </w:rPr>
        <w:t>B. madritensis</w:t>
      </w:r>
      <w:r w:rsidR="00D0182A">
        <w:rPr>
          <w:rFonts w:ascii="Times New Roman" w:hAnsi="Times New Roman"/>
        </w:rPr>
        <w:t xml:space="preserve">. </w:t>
      </w:r>
      <w:r w:rsidR="002F6198">
        <w:rPr>
          <w:rFonts w:ascii="Times New Roman" w:hAnsi="Times New Roman"/>
        </w:rPr>
        <w:t xml:space="preserve">Significant was denoted at α = 0.05 and shown in bold with sign of </w:t>
      </w:r>
      <w:r w:rsidR="003270B6">
        <w:rPr>
          <w:rFonts w:ascii="Times New Roman" w:hAnsi="Times New Roman"/>
        </w:rPr>
        <w:t>effect</w:t>
      </w:r>
      <w:r w:rsidR="002F6198">
        <w:rPr>
          <w:rFonts w:ascii="Times New Roman" w:hAnsi="Times New Roman"/>
        </w:rPr>
        <w:t xml:space="preserve">. </w:t>
      </w:r>
    </w:p>
    <w:p w14:paraId="6BC35FDA" w14:textId="77777777" w:rsidR="004B1BC3" w:rsidRDefault="004B1BC3">
      <w:pPr>
        <w:spacing w:before="143" w:after="0" w:line="240" w:lineRule="auto"/>
        <w:rPr>
          <w:rFonts w:ascii="Times New Roman" w:hAnsi="Times New Roman"/>
        </w:rPr>
      </w:pPr>
    </w:p>
    <w:tbl>
      <w:tblPr>
        <w:tblStyle w:val="LightShading"/>
        <w:tblW w:w="0" w:type="auto"/>
        <w:tblLook w:val="04A0" w:firstRow="1" w:lastRow="0" w:firstColumn="1" w:lastColumn="0" w:noHBand="0" w:noVBand="1"/>
      </w:tblPr>
      <w:tblGrid>
        <w:gridCol w:w="1282"/>
        <w:gridCol w:w="850"/>
        <w:gridCol w:w="965"/>
        <w:gridCol w:w="964"/>
        <w:gridCol w:w="839"/>
        <w:gridCol w:w="964"/>
        <w:gridCol w:w="964"/>
        <w:gridCol w:w="820"/>
        <w:gridCol w:w="964"/>
        <w:gridCol w:w="964"/>
      </w:tblGrid>
      <w:tr w:rsidR="00B20B5D" w14:paraId="2377ECC3" w14:textId="77777777" w:rsidTr="005F7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41411FC9" w14:textId="77777777" w:rsidR="00B20B5D" w:rsidRPr="004B1BC3" w:rsidRDefault="00B20B5D">
            <w:pPr>
              <w:spacing w:before="143" w:after="0" w:line="240" w:lineRule="auto"/>
              <w:rPr>
                <w:rFonts w:ascii="Arial" w:hAnsi="Arial" w:cs="Arial"/>
                <w:sz w:val="20"/>
                <w:szCs w:val="20"/>
              </w:rPr>
            </w:pPr>
          </w:p>
        </w:tc>
        <w:tc>
          <w:tcPr>
            <w:tcW w:w="2779" w:type="dxa"/>
            <w:gridSpan w:val="3"/>
            <w:shd w:val="clear" w:color="auto" w:fill="auto"/>
          </w:tcPr>
          <w:p w14:paraId="7A6D49F1" w14:textId="77777777" w:rsidR="00B20B5D" w:rsidRPr="004B1BC3" w:rsidRDefault="00B20B5D" w:rsidP="00B20B5D">
            <w:pPr>
              <w:spacing w:before="143"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w:t>
            </w:r>
          </w:p>
        </w:tc>
        <w:tc>
          <w:tcPr>
            <w:tcW w:w="2767" w:type="dxa"/>
            <w:gridSpan w:val="3"/>
          </w:tcPr>
          <w:p w14:paraId="4DBAA048" w14:textId="77777777" w:rsidR="00B20B5D" w:rsidRPr="004B1BC3" w:rsidRDefault="00B20B5D" w:rsidP="00B20B5D">
            <w:pPr>
              <w:spacing w:before="143"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Shade</w:t>
            </w:r>
          </w:p>
        </w:tc>
        <w:tc>
          <w:tcPr>
            <w:tcW w:w="2748" w:type="dxa"/>
            <w:gridSpan w:val="3"/>
          </w:tcPr>
          <w:p w14:paraId="0BA3BC35" w14:textId="77777777" w:rsidR="00B20B5D" w:rsidRPr="004B1BC3" w:rsidRDefault="00B20B5D" w:rsidP="00B20B5D">
            <w:pPr>
              <w:spacing w:before="143"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Clipping</w:t>
            </w:r>
          </w:p>
        </w:tc>
      </w:tr>
      <w:tr w:rsidR="00B20B5D" w14:paraId="7A2FFC77" w14:textId="77777777" w:rsidTr="00B20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4AC2AE76" w14:textId="77777777" w:rsidR="00B20B5D" w:rsidRPr="004B1BC3" w:rsidRDefault="00B20B5D">
            <w:pPr>
              <w:spacing w:before="143" w:after="0" w:line="240" w:lineRule="auto"/>
              <w:rPr>
                <w:rFonts w:ascii="Arial" w:hAnsi="Arial" w:cs="Arial"/>
                <w:sz w:val="20"/>
                <w:szCs w:val="20"/>
              </w:rPr>
            </w:pPr>
          </w:p>
        </w:tc>
        <w:tc>
          <w:tcPr>
            <w:tcW w:w="850" w:type="dxa"/>
            <w:shd w:val="clear" w:color="auto" w:fill="auto"/>
          </w:tcPr>
          <w:p w14:paraId="29ABB27F" w14:textId="77777777" w:rsidR="00B20B5D" w:rsidRPr="00B20B5D"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0B5D">
              <w:rPr>
                <w:rFonts w:ascii="Times New Roman" w:hAnsi="Times New Roman"/>
                <w:sz w:val="24"/>
                <w:szCs w:val="24"/>
              </w:rPr>
              <w:t>sign</w:t>
            </w:r>
          </w:p>
        </w:tc>
        <w:tc>
          <w:tcPr>
            <w:tcW w:w="965" w:type="dxa"/>
            <w:shd w:val="clear" w:color="auto" w:fill="auto"/>
          </w:tcPr>
          <w:p w14:paraId="3AEB6C82" w14:textId="77777777" w:rsidR="00B20B5D" w:rsidRPr="00C21D8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C21D83">
              <w:rPr>
                <w:rFonts w:ascii="Times New Roman" w:hAnsi="Times New Roman"/>
                <w:i/>
                <w:sz w:val="24"/>
                <w:szCs w:val="24"/>
              </w:rPr>
              <w:t>χ</w:t>
            </w:r>
            <w:r w:rsidRPr="00C21D83">
              <w:rPr>
                <w:rFonts w:ascii="Times New Roman" w:hAnsi="Times New Roman"/>
                <w:i/>
                <w:sz w:val="24"/>
                <w:szCs w:val="24"/>
                <w:vertAlign w:val="superscript"/>
              </w:rPr>
              <w:t>2</w:t>
            </w:r>
          </w:p>
        </w:tc>
        <w:tc>
          <w:tcPr>
            <w:tcW w:w="964" w:type="dxa"/>
            <w:shd w:val="clear" w:color="auto" w:fill="auto"/>
          </w:tcPr>
          <w:p w14:paraId="74AE7DCE" w14:textId="77777777" w:rsidR="00B20B5D" w:rsidRPr="00C21D8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C21D83">
              <w:rPr>
                <w:rFonts w:ascii="Arial" w:hAnsi="Arial" w:cs="Arial"/>
                <w:i/>
                <w:sz w:val="20"/>
                <w:szCs w:val="20"/>
              </w:rPr>
              <w:t>p-value</w:t>
            </w:r>
          </w:p>
        </w:tc>
        <w:tc>
          <w:tcPr>
            <w:tcW w:w="839" w:type="dxa"/>
            <w:shd w:val="clear" w:color="auto" w:fill="auto"/>
          </w:tcPr>
          <w:p w14:paraId="651D4C15" w14:textId="77777777" w:rsidR="00B20B5D" w:rsidRPr="00B20B5D" w:rsidRDefault="00B20B5D"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0B5D">
              <w:rPr>
                <w:rFonts w:ascii="Times New Roman" w:hAnsi="Times New Roman"/>
                <w:sz w:val="24"/>
                <w:szCs w:val="24"/>
              </w:rPr>
              <w:t>sign</w:t>
            </w:r>
          </w:p>
        </w:tc>
        <w:tc>
          <w:tcPr>
            <w:tcW w:w="964" w:type="dxa"/>
            <w:shd w:val="clear" w:color="auto" w:fill="auto"/>
          </w:tcPr>
          <w:p w14:paraId="2FFCB266" w14:textId="77777777" w:rsidR="00B20B5D" w:rsidRPr="00C21D83" w:rsidRDefault="00B20B5D"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C21D83">
              <w:rPr>
                <w:rFonts w:ascii="Times New Roman" w:hAnsi="Times New Roman"/>
                <w:i/>
                <w:sz w:val="24"/>
                <w:szCs w:val="24"/>
              </w:rPr>
              <w:t>χ</w:t>
            </w:r>
            <w:r w:rsidRPr="00C21D83">
              <w:rPr>
                <w:rFonts w:ascii="Times New Roman" w:hAnsi="Times New Roman"/>
                <w:i/>
                <w:sz w:val="24"/>
                <w:szCs w:val="24"/>
                <w:vertAlign w:val="superscript"/>
              </w:rPr>
              <w:t>2</w:t>
            </w:r>
          </w:p>
        </w:tc>
        <w:tc>
          <w:tcPr>
            <w:tcW w:w="964" w:type="dxa"/>
            <w:shd w:val="clear" w:color="auto" w:fill="auto"/>
          </w:tcPr>
          <w:p w14:paraId="0C54B4B2" w14:textId="77777777" w:rsidR="00B20B5D" w:rsidRPr="00C21D83" w:rsidRDefault="00B20B5D"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C21D83">
              <w:rPr>
                <w:rFonts w:ascii="Arial" w:hAnsi="Arial" w:cs="Arial"/>
                <w:i/>
                <w:sz w:val="20"/>
                <w:szCs w:val="20"/>
              </w:rPr>
              <w:t>p-value</w:t>
            </w:r>
          </w:p>
        </w:tc>
        <w:tc>
          <w:tcPr>
            <w:tcW w:w="820" w:type="dxa"/>
            <w:shd w:val="clear" w:color="auto" w:fill="auto"/>
          </w:tcPr>
          <w:p w14:paraId="28A4C8A3" w14:textId="77777777" w:rsidR="00B20B5D" w:rsidRPr="00B20B5D" w:rsidRDefault="00B20B5D"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0B5D">
              <w:rPr>
                <w:rFonts w:ascii="Times New Roman" w:hAnsi="Times New Roman"/>
                <w:sz w:val="24"/>
                <w:szCs w:val="24"/>
              </w:rPr>
              <w:t>sign</w:t>
            </w:r>
          </w:p>
        </w:tc>
        <w:tc>
          <w:tcPr>
            <w:tcW w:w="964" w:type="dxa"/>
            <w:shd w:val="clear" w:color="auto" w:fill="auto"/>
          </w:tcPr>
          <w:p w14:paraId="54B1E2FD" w14:textId="77777777" w:rsidR="00B20B5D" w:rsidRPr="00C21D83" w:rsidRDefault="00B20B5D"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C21D83">
              <w:rPr>
                <w:rFonts w:ascii="Times New Roman" w:hAnsi="Times New Roman"/>
                <w:i/>
                <w:sz w:val="24"/>
                <w:szCs w:val="24"/>
              </w:rPr>
              <w:t>χ</w:t>
            </w:r>
            <w:r w:rsidRPr="00C21D83">
              <w:rPr>
                <w:rFonts w:ascii="Times New Roman" w:hAnsi="Times New Roman"/>
                <w:i/>
                <w:sz w:val="24"/>
                <w:szCs w:val="24"/>
                <w:vertAlign w:val="superscript"/>
              </w:rPr>
              <w:t>2</w:t>
            </w:r>
          </w:p>
        </w:tc>
        <w:tc>
          <w:tcPr>
            <w:tcW w:w="964" w:type="dxa"/>
            <w:shd w:val="clear" w:color="auto" w:fill="auto"/>
          </w:tcPr>
          <w:p w14:paraId="475DF294" w14:textId="77777777" w:rsidR="00B20B5D" w:rsidRPr="00C21D83" w:rsidRDefault="00B20B5D"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C21D83">
              <w:rPr>
                <w:rFonts w:ascii="Arial" w:hAnsi="Arial" w:cs="Arial"/>
                <w:i/>
                <w:sz w:val="20"/>
                <w:szCs w:val="20"/>
              </w:rPr>
              <w:t>p-value</w:t>
            </w:r>
          </w:p>
        </w:tc>
      </w:tr>
      <w:tr w:rsidR="00B20B5D" w14:paraId="30736B63" w14:textId="77777777" w:rsidTr="00B20B5D">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1DF5663B" w14:textId="77777777" w:rsidR="00B20B5D" w:rsidRPr="00C21D83" w:rsidRDefault="00B20B5D">
            <w:pPr>
              <w:spacing w:before="143" w:after="0" w:line="240" w:lineRule="auto"/>
              <w:rPr>
                <w:rFonts w:ascii="Arial" w:hAnsi="Arial" w:cs="Arial"/>
                <w:b w:val="0"/>
                <w:sz w:val="20"/>
                <w:szCs w:val="20"/>
                <w:u w:val="single"/>
              </w:rPr>
            </w:pPr>
            <w:r w:rsidRPr="00C21D83">
              <w:rPr>
                <w:rFonts w:ascii="Arial" w:hAnsi="Arial" w:cs="Arial"/>
                <w:b w:val="0"/>
                <w:sz w:val="20"/>
                <w:szCs w:val="20"/>
                <w:u w:val="single"/>
              </w:rPr>
              <w:t>Abundance</w:t>
            </w:r>
          </w:p>
        </w:tc>
        <w:tc>
          <w:tcPr>
            <w:tcW w:w="850" w:type="dxa"/>
            <w:shd w:val="clear" w:color="auto" w:fill="auto"/>
          </w:tcPr>
          <w:p w14:paraId="6A5FA8CB"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5" w:type="dxa"/>
            <w:shd w:val="clear" w:color="auto" w:fill="auto"/>
          </w:tcPr>
          <w:p w14:paraId="72DB58E6"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63EE51A2"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39" w:type="dxa"/>
            <w:shd w:val="clear" w:color="auto" w:fill="auto"/>
          </w:tcPr>
          <w:p w14:paraId="48BEAB36" w14:textId="77777777" w:rsidR="00B20B5D" w:rsidRPr="00B20B5D"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55BB1E04"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067B72C6"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20" w:type="dxa"/>
            <w:shd w:val="clear" w:color="auto" w:fill="auto"/>
          </w:tcPr>
          <w:p w14:paraId="48EEB7F2"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0913AA97"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52841701"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20B5D" w14:paraId="57533A78" w14:textId="77777777" w:rsidTr="00B20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56EB8FA1" w14:textId="77777777" w:rsidR="00B20B5D" w:rsidRPr="00C21D83" w:rsidRDefault="00B20B5D">
            <w:pPr>
              <w:spacing w:before="143" w:after="0" w:line="240" w:lineRule="auto"/>
              <w:rPr>
                <w:rFonts w:ascii="Arial" w:hAnsi="Arial" w:cs="Arial"/>
                <w:b w:val="0"/>
                <w:sz w:val="20"/>
                <w:szCs w:val="20"/>
              </w:rPr>
            </w:pPr>
            <w:r w:rsidRPr="00C21D83">
              <w:rPr>
                <w:rFonts w:ascii="Arial" w:hAnsi="Arial" w:cs="Arial"/>
                <w:b w:val="0"/>
                <w:sz w:val="20"/>
                <w:szCs w:val="20"/>
              </w:rPr>
              <w:t>density</w:t>
            </w:r>
          </w:p>
        </w:tc>
        <w:tc>
          <w:tcPr>
            <w:tcW w:w="850" w:type="dxa"/>
            <w:shd w:val="clear" w:color="auto" w:fill="auto"/>
          </w:tcPr>
          <w:p w14:paraId="25F1E516" w14:textId="77777777" w:rsidR="00B20B5D" w:rsidRDefault="0029334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5" w:type="dxa"/>
            <w:shd w:val="clear" w:color="auto" w:fill="auto"/>
          </w:tcPr>
          <w:p w14:paraId="4BEE4F6A"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2.78</w:t>
            </w:r>
          </w:p>
        </w:tc>
        <w:tc>
          <w:tcPr>
            <w:tcW w:w="964" w:type="dxa"/>
            <w:shd w:val="clear" w:color="auto" w:fill="auto"/>
          </w:tcPr>
          <w:p w14:paraId="106967DB"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0.095</w:t>
            </w:r>
          </w:p>
        </w:tc>
        <w:tc>
          <w:tcPr>
            <w:tcW w:w="839" w:type="dxa"/>
            <w:shd w:val="clear" w:color="auto" w:fill="auto"/>
          </w:tcPr>
          <w:p w14:paraId="36C207F0" w14:textId="77777777" w:rsidR="00B20B5D" w:rsidRPr="00B20B5D" w:rsidRDefault="0029334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4" w:type="dxa"/>
            <w:shd w:val="clear" w:color="auto" w:fill="auto"/>
          </w:tcPr>
          <w:p w14:paraId="4CB751B0"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0.73</w:t>
            </w:r>
          </w:p>
        </w:tc>
        <w:tc>
          <w:tcPr>
            <w:tcW w:w="964" w:type="dxa"/>
            <w:shd w:val="clear" w:color="auto" w:fill="auto"/>
          </w:tcPr>
          <w:p w14:paraId="2FC59C10"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0.39</w:t>
            </w:r>
          </w:p>
        </w:tc>
        <w:tc>
          <w:tcPr>
            <w:tcW w:w="820" w:type="dxa"/>
            <w:shd w:val="clear" w:color="auto" w:fill="auto"/>
          </w:tcPr>
          <w:p w14:paraId="4B00E475" w14:textId="77777777" w:rsidR="00B20B5D" w:rsidRPr="00190596" w:rsidRDefault="0029334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w:t>
            </w:r>
          </w:p>
        </w:tc>
        <w:tc>
          <w:tcPr>
            <w:tcW w:w="964" w:type="dxa"/>
            <w:shd w:val="clear" w:color="auto" w:fill="auto"/>
          </w:tcPr>
          <w:p w14:paraId="7C4943C0" w14:textId="77777777" w:rsidR="00B20B5D" w:rsidRPr="00190596"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190596">
              <w:rPr>
                <w:rFonts w:ascii="Arial" w:hAnsi="Arial" w:cs="Arial"/>
                <w:b/>
                <w:sz w:val="20"/>
                <w:szCs w:val="20"/>
              </w:rPr>
              <w:t>4.21</w:t>
            </w:r>
          </w:p>
        </w:tc>
        <w:tc>
          <w:tcPr>
            <w:tcW w:w="964" w:type="dxa"/>
            <w:shd w:val="clear" w:color="auto" w:fill="auto"/>
          </w:tcPr>
          <w:p w14:paraId="21B9287E" w14:textId="77777777" w:rsidR="00B20B5D" w:rsidRPr="00190596"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190596">
              <w:rPr>
                <w:rFonts w:ascii="Arial" w:hAnsi="Arial" w:cs="Arial"/>
                <w:b/>
                <w:sz w:val="20"/>
                <w:szCs w:val="20"/>
              </w:rPr>
              <w:t>0.04</w:t>
            </w:r>
          </w:p>
        </w:tc>
      </w:tr>
      <w:tr w:rsidR="00B20B5D" w14:paraId="6E79E6BE" w14:textId="77777777" w:rsidTr="00B20B5D">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2EF6FF7C" w14:textId="77777777" w:rsidR="00B20B5D" w:rsidRPr="00C21D83" w:rsidRDefault="00B20B5D">
            <w:pPr>
              <w:spacing w:before="143" w:after="0" w:line="240" w:lineRule="auto"/>
              <w:rPr>
                <w:rFonts w:ascii="Arial" w:hAnsi="Arial" w:cs="Arial"/>
                <w:b w:val="0"/>
                <w:sz w:val="20"/>
                <w:szCs w:val="20"/>
              </w:rPr>
            </w:pPr>
            <w:r w:rsidRPr="00C21D83">
              <w:rPr>
                <w:rFonts w:ascii="Arial" w:hAnsi="Arial" w:cs="Arial"/>
                <w:b w:val="0"/>
                <w:sz w:val="20"/>
                <w:szCs w:val="20"/>
              </w:rPr>
              <w:t>treatment</w:t>
            </w:r>
          </w:p>
        </w:tc>
        <w:tc>
          <w:tcPr>
            <w:tcW w:w="850" w:type="dxa"/>
            <w:shd w:val="clear" w:color="auto" w:fill="auto"/>
          </w:tcPr>
          <w:p w14:paraId="54B4157B" w14:textId="77777777" w:rsidR="00B20B5D" w:rsidRDefault="0029334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5" w:type="dxa"/>
            <w:shd w:val="clear" w:color="auto" w:fill="auto"/>
          </w:tcPr>
          <w:p w14:paraId="1BA8FCEE"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0.20</w:t>
            </w:r>
          </w:p>
        </w:tc>
        <w:tc>
          <w:tcPr>
            <w:tcW w:w="964" w:type="dxa"/>
            <w:shd w:val="clear" w:color="auto" w:fill="auto"/>
          </w:tcPr>
          <w:p w14:paraId="3CFC09DB"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w:t>
            </w:r>
          </w:p>
        </w:tc>
        <w:tc>
          <w:tcPr>
            <w:tcW w:w="839" w:type="dxa"/>
            <w:shd w:val="clear" w:color="auto" w:fill="auto"/>
          </w:tcPr>
          <w:p w14:paraId="2C12F6C5" w14:textId="77777777" w:rsidR="00B20B5D" w:rsidRPr="00B20B5D" w:rsidRDefault="0029334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w:t>
            </w:r>
          </w:p>
        </w:tc>
        <w:tc>
          <w:tcPr>
            <w:tcW w:w="964" w:type="dxa"/>
            <w:shd w:val="clear" w:color="auto" w:fill="auto"/>
          </w:tcPr>
          <w:p w14:paraId="6E919FBB" w14:textId="77777777" w:rsidR="00B20B5D" w:rsidRPr="00190596"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190596">
              <w:rPr>
                <w:rFonts w:ascii="Arial" w:hAnsi="Arial" w:cs="Arial"/>
                <w:b/>
                <w:sz w:val="20"/>
                <w:szCs w:val="20"/>
              </w:rPr>
              <w:t>11.5</w:t>
            </w:r>
          </w:p>
        </w:tc>
        <w:tc>
          <w:tcPr>
            <w:tcW w:w="964" w:type="dxa"/>
            <w:shd w:val="clear" w:color="auto" w:fill="auto"/>
          </w:tcPr>
          <w:p w14:paraId="63A9C3AA" w14:textId="77777777" w:rsidR="00B20B5D" w:rsidRPr="00190596"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190596">
              <w:rPr>
                <w:rFonts w:ascii="Arial" w:hAnsi="Arial" w:cs="Arial"/>
                <w:b/>
                <w:sz w:val="20"/>
                <w:szCs w:val="20"/>
              </w:rPr>
              <w:t>0.003</w:t>
            </w:r>
          </w:p>
        </w:tc>
        <w:tc>
          <w:tcPr>
            <w:tcW w:w="820" w:type="dxa"/>
            <w:shd w:val="clear" w:color="auto" w:fill="auto"/>
          </w:tcPr>
          <w:p w14:paraId="02C43EFB" w14:textId="77777777" w:rsidR="00B20B5D" w:rsidRDefault="0029334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4" w:type="dxa"/>
            <w:shd w:val="clear" w:color="auto" w:fill="auto"/>
          </w:tcPr>
          <w:p w14:paraId="3DB0DE14"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0.55</w:t>
            </w:r>
          </w:p>
        </w:tc>
        <w:tc>
          <w:tcPr>
            <w:tcW w:w="964" w:type="dxa"/>
            <w:shd w:val="clear" w:color="auto" w:fill="auto"/>
          </w:tcPr>
          <w:p w14:paraId="45447644"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0.76</w:t>
            </w:r>
          </w:p>
        </w:tc>
      </w:tr>
      <w:tr w:rsidR="00B20B5D" w14:paraId="37EF89D8" w14:textId="77777777" w:rsidTr="00B20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5595F145" w14:textId="77777777" w:rsidR="00B20B5D" w:rsidRPr="00C21D83" w:rsidRDefault="00B20B5D">
            <w:pPr>
              <w:spacing w:before="143" w:after="0" w:line="240" w:lineRule="auto"/>
              <w:rPr>
                <w:rFonts w:ascii="Arial" w:hAnsi="Arial" w:cs="Arial"/>
                <w:b w:val="0"/>
                <w:sz w:val="20"/>
                <w:szCs w:val="20"/>
              </w:rPr>
            </w:pPr>
            <w:r w:rsidRPr="00C21D83">
              <w:rPr>
                <w:rFonts w:ascii="Arial" w:hAnsi="Arial" w:cs="Arial"/>
                <w:b w:val="0"/>
                <w:sz w:val="20"/>
                <w:szCs w:val="20"/>
              </w:rPr>
              <w:t>density * treatment</w:t>
            </w:r>
          </w:p>
        </w:tc>
        <w:tc>
          <w:tcPr>
            <w:tcW w:w="850" w:type="dxa"/>
            <w:shd w:val="clear" w:color="auto" w:fill="auto"/>
          </w:tcPr>
          <w:p w14:paraId="7455D3C8" w14:textId="77777777" w:rsidR="00B20B5D" w:rsidRDefault="0029334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5" w:type="dxa"/>
            <w:shd w:val="clear" w:color="auto" w:fill="auto"/>
          </w:tcPr>
          <w:p w14:paraId="1BAA9931"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0.087</w:t>
            </w:r>
          </w:p>
        </w:tc>
        <w:tc>
          <w:tcPr>
            <w:tcW w:w="964" w:type="dxa"/>
            <w:shd w:val="clear" w:color="auto" w:fill="auto"/>
          </w:tcPr>
          <w:p w14:paraId="7AC3B840"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839" w:type="dxa"/>
            <w:shd w:val="clear" w:color="auto" w:fill="auto"/>
          </w:tcPr>
          <w:p w14:paraId="41806C15" w14:textId="77777777" w:rsidR="00B20B5D" w:rsidRPr="00B20B5D" w:rsidRDefault="0029334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4" w:type="dxa"/>
            <w:shd w:val="clear" w:color="auto" w:fill="auto"/>
          </w:tcPr>
          <w:p w14:paraId="76BF2CC7"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1.43</w:t>
            </w:r>
          </w:p>
        </w:tc>
        <w:tc>
          <w:tcPr>
            <w:tcW w:w="964" w:type="dxa"/>
            <w:shd w:val="clear" w:color="auto" w:fill="auto"/>
          </w:tcPr>
          <w:p w14:paraId="1F25D59E"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0.49</w:t>
            </w:r>
          </w:p>
        </w:tc>
        <w:tc>
          <w:tcPr>
            <w:tcW w:w="820" w:type="dxa"/>
            <w:shd w:val="clear" w:color="auto" w:fill="auto"/>
          </w:tcPr>
          <w:p w14:paraId="0980C3AD" w14:textId="77777777" w:rsidR="00B20B5D" w:rsidRDefault="0029334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4" w:type="dxa"/>
            <w:shd w:val="clear" w:color="auto" w:fill="auto"/>
          </w:tcPr>
          <w:p w14:paraId="2BDF7CF2"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0.82</w:t>
            </w:r>
          </w:p>
        </w:tc>
        <w:tc>
          <w:tcPr>
            <w:tcW w:w="964" w:type="dxa"/>
            <w:shd w:val="clear" w:color="auto" w:fill="auto"/>
          </w:tcPr>
          <w:p w14:paraId="37C91320" w14:textId="77777777" w:rsidR="00B20B5D" w:rsidRPr="004B1BC3" w:rsidRDefault="00B20B5D">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0.66</w:t>
            </w:r>
          </w:p>
        </w:tc>
      </w:tr>
      <w:tr w:rsidR="00B20B5D" w14:paraId="6D15F359" w14:textId="77777777" w:rsidTr="00B20B5D">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7B87E76D" w14:textId="77777777" w:rsidR="00B20B5D" w:rsidRPr="00C21D83" w:rsidRDefault="00B20B5D">
            <w:pPr>
              <w:spacing w:before="143" w:after="0" w:line="240" w:lineRule="auto"/>
              <w:rPr>
                <w:rFonts w:ascii="Arial" w:hAnsi="Arial" w:cs="Arial"/>
                <w:b w:val="0"/>
                <w:sz w:val="20"/>
                <w:szCs w:val="20"/>
                <w:u w:val="single"/>
              </w:rPr>
            </w:pPr>
            <w:r w:rsidRPr="00C21D83">
              <w:rPr>
                <w:rFonts w:ascii="Arial" w:hAnsi="Arial" w:cs="Arial"/>
                <w:b w:val="0"/>
                <w:sz w:val="20"/>
                <w:szCs w:val="20"/>
                <w:u w:val="single"/>
              </w:rPr>
              <w:t>Biomass</w:t>
            </w:r>
          </w:p>
        </w:tc>
        <w:tc>
          <w:tcPr>
            <w:tcW w:w="850" w:type="dxa"/>
            <w:shd w:val="clear" w:color="auto" w:fill="auto"/>
          </w:tcPr>
          <w:p w14:paraId="27C63723"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5" w:type="dxa"/>
            <w:shd w:val="clear" w:color="auto" w:fill="auto"/>
          </w:tcPr>
          <w:p w14:paraId="7A3DFAF9"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36D22AAD"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39" w:type="dxa"/>
            <w:shd w:val="clear" w:color="auto" w:fill="auto"/>
          </w:tcPr>
          <w:p w14:paraId="37BC1161" w14:textId="77777777" w:rsidR="00B20B5D" w:rsidRPr="00B20B5D"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44F38A9C"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4E194A61"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820" w:type="dxa"/>
            <w:shd w:val="clear" w:color="auto" w:fill="auto"/>
          </w:tcPr>
          <w:p w14:paraId="3B473E8F"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3737CD31"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64" w:type="dxa"/>
            <w:shd w:val="clear" w:color="auto" w:fill="auto"/>
          </w:tcPr>
          <w:p w14:paraId="72C79116" w14:textId="77777777" w:rsidR="00B20B5D" w:rsidRPr="004B1BC3" w:rsidRDefault="00B20B5D">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B20B5D" w14:paraId="6EC478E5" w14:textId="77777777" w:rsidTr="00B20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7E258EFF" w14:textId="77777777" w:rsidR="00B20B5D" w:rsidRPr="00C21D83" w:rsidRDefault="00B20B5D" w:rsidP="005F7A73">
            <w:pPr>
              <w:spacing w:before="143" w:after="0" w:line="240" w:lineRule="auto"/>
              <w:rPr>
                <w:rFonts w:ascii="Arial" w:hAnsi="Arial" w:cs="Arial"/>
                <w:b w:val="0"/>
                <w:sz w:val="20"/>
                <w:szCs w:val="20"/>
              </w:rPr>
            </w:pPr>
            <w:r w:rsidRPr="00C21D83">
              <w:rPr>
                <w:rFonts w:ascii="Arial" w:hAnsi="Arial" w:cs="Arial"/>
                <w:b w:val="0"/>
                <w:sz w:val="20"/>
                <w:szCs w:val="20"/>
              </w:rPr>
              <w:t>density</w:t>
            </w:r>
          </w:p>
        </w:tc>
        <w:tc>
          <w:tcPr>
            <w:tcW w:w="850" w:type="dxa"/>
            <w:shd w:val="clear" w:color="auto" w:fill="auto"/>
          </w:tcPr>
          <w:p w14:paraId="01EBBB9C" w14:textId="77777777" w:rsidR="00B20B5D" w:rsidRDefault="00293343"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5" w:type="dxa"/>
            <w:shd w:val="clear" w:color="auto" w:fill="auto"/>
          </w:tcPr>
          <w:p w14:paraId="4B890399" w14:textId="77777777" w:rsidR="00B20B5D" w:rsidRPr="004B1BC3" w:rsidRDefault="00B20B5D"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r w:rsidR="0021721C">
              <w:rPr>
                <w:rFonts w:ascii="Arial" w:hAnsi="Arial" w:cs="Arial"/>
                <w:sz w:val="20"/>
                <w:szCs w:val="20"/>
              </w:rPr>
              <w:t>11</w:t>
            </w:r>
          </w:p>
        </w:tc>
        <w:tc>
          <w:tcPr>
            <w:tcW w:w="964" w:type="dxa"/>
            <w:shd w:val="clear" w:color="auto" w:fill="auto"/>
          </w:tcPr>
          <w:p w14:paraId="625BD9B3" w14:textId="77777777" w:rsidR="00B20B5D" w:rsidRPr="004B1BC3" w:rsidRDefault="0021721C"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0.54</w:t>
            </w:r>
          </w:p>
        </w:tc>
        <w:tc>
          <w:tcPr>
            <w:tcW w:w="839" w:type="dxa"/>
            <w:shd w:val="clear" w:color="auto" w:fill="auto"/>
          </w:tcPr>
          <w:p w14:paraId="78BBA60E" w14:textId="77777777" w:rsidR="00B20B5D" w:rsidRPr="00B20B5D" w:rsidRDefault="00293343"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4" w:type="dxa"/>
            <w:shd w:val="clear" w:color="auto" w:fill="auto"/>
          </w:tcPr>
          <w:p w14:paraId="51DE54DB" w14:textId="77777777" w:rsidR="00B20B5D" w:rsidRPr="004B1BC3" w:rsidRDefault="00B20B5D" w:rsidP="0021721C">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r w:rsidR="0021721C">
              <w:rPr>
                <w:rFonts w:ascii="Arial" w:hAnsi="Arial" w:cs="Arial"/>
                <w:sz w:val="20"/>
                <w:szCs w:val="20"/>
              </w:rPr>
              <w:t>40</w:t>
            </w:r>
          </w:p>
        </w:tc>
        <w:tc>
          <w:tcPr>
            <w:tcW w:w="964" w:type="dxa"/>
            <w:shd w:val="clear" w:color="auto" w:fill="auto"/>
          </w:tcPr>
          <w:p w14:paraId="596A3371" w14:textId="77777777" w:rsidR="00B20B5D" w:rsidRPr="004B1BC3" w:rsidRDefault="0021721C"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0.23</w:t>
            </w:r>
          </w:p>
        </w:tc>
        <w:tc>
          <w:tcPr>
            <w:tcW w:w="820" w:type="dxa"/>
            <w:shd w:val="clear" w:color="auto" w:fill="auto"/>
          </w:tcPr>
          <w:p w14:paraId="5A4466BE" w14:textId="77777777" w:rsidR="00B20B5D" w:rsidRDefault="00293343"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4" w:type="dxa"/>
            <w:shd w:val="clear" w:color="auto" w:fill="auto"/>
          </w:tcPr>
          <w:p w14:paraId="0D26680F" w14:textId="77777777" w:rsidR="00B20B5D" w:rsidRPr="004B1BC3" w:rsidRDefault="00B20B5D"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r w:rsidR="0021721C">
              <w:rPr>
                <w:rFonts w:ascii="Arial" w:hAnsi="Arial" w:cs="Arial"/>
                <w:sz w:val="20"/>
                <w:szCs w:val="20"/>
              </w:rPr>
              <w:t>62</w:t>
            </w:r>
          </w:p>
        </w:tc>
        <w:tc>
          <w:tcPr>
            <w:tcW w:w="964" w:type="dxa"/>
            <w:shd w:val="clear" w:color="auto" w:fill="auto"/>
          </w:tcPr>
          <w:p w14:paraId="1572C38B" w14:textId="77777777" w:rsidR="00B20B5D" w:rsidRPr="004B1BC3" w:rsidRDefault="0021721C"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0.18</w:t>
            </w:r>
          </w:p>
        </w:tc>
      </w:tr>
      <w:tr w:rsidR="00B20B5D" w14:paraId="2DD48D56" w14:textId="77777777" w:rsidTr="00B20B5D">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025EDB63" w14:textId="77777777" w:rsidR="00B20B5D" w:rsidRPr="00C21D83" w:rsidRDefault="00B20B5D" w:rsidP="005F7A73">
            <w:pPr>
              <w:spacing w:before="143" w:after="0" w:line="240" w:lineRule="auto"/>
              <w:rPr>
                <w:rFonts w:ascii="Arial" w:hAnsi="Arial" w:cs="Arial"/>
                <w:b w:val="0"/>
                <w:sz w:val="20"/>
                <w:szCs w:val="20"/>
              </w:rPr>
            </w:pPr>
            <w:r w:rsidRPr="00C21D83">
              <w:rPr>
                <w:rFonts w:ascii="Arial" w:hAnsi="Arial" w:cs="Arial"/>
                <w:b w:val="0"/>
                <w:sz w:val="20"/>
                <w:szCs w:val="20"/>
              </w:rPr>
              <w:t>treatment</w:t>
            </w:r>
          </w:p>
        </w:tc>
        <w:tc>
          <w:tcPr>
            <w:tcW w:w="850" w:type="dxa"/>
            <w:shd w:val="clear" w:color="auto" w:fill="auto"/>
          </w:tcPr>
          <w:p w14:paraId="0C13118D" w14:textId="77777777" w:rsidR="00B20B5D" w:rsidRDefault="00293343" w:rsidP="005F7A7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5" w:type="dxa"/>
            <w:shd w:val="clear" w:color="auto" w:fill="auto"/>
          </w:tcPr>
          <w:p w14:paraId="5295049F" w14:textId="77777777" w:rsidR="00B20B5D" w:rsidRPr="004B1BC3" w:rsidRDefault="00B20B5D" w:rsidP="005F7A7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r w:rsidR="0021721C">
              <w:rPr>
                <w:rFonts w:ascii="Arial" w:hAnsi="Arial" w:cs="Arial"/>
                <w:sz w:val="20"/>
                <w:szCs w:val="20"/>
              </w:rPr>
              <w:t>10</w:t>
            </w:r>
          </w:p>
        </w:tc>
        <w:tc>
          <w:tcPr>
            <w:tcW w:w="964" w:type="dxa"/>
            <w:shd w:val="clear" w:color="auto" w:fill="auto"/>
          </w:tcPr>
          <w:p w14:paraId="39DF33A6" w14:textId="77777777" w:rsidR="00B20B5D" w:rsidRPr="004B1BC3" w:rsidRDefault="0021721C" w:rsidP="005F7A7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0.84</w:t>
            </w:r>
          </w:p>
        </w:tc>
        <w:tc>
          <w:tcPr>
            <w:tcW w:w="839" w:type="dxa"/>
            <w:shd w:val="clear" w:color="auto" w:fill="auto"/>
          </w:tcPr>
          <w:p w14:paraId="42CD4770" w14:textId="77777777" w:rsidR="00B20B5D" w:rsidRPr="00B20B5D" w:rsidRDefault="00293343" w:rsidP="005F7A7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w:t>
            </w:r>
          </w:p>
        </w:tc>
        <w:tc>
          <w:tcPr>
            <w:tcW w:w="964" w:type="dxa"/>
            <w:shd w:val="clear" w:color="auto" w:fill="auto"/>
          </w:tcPr>
          <w:p w14:paraId="583A6F40" w14:textId="77777777" w:rsidR="00B20B5D" w:rsidRPr="00190596" w:rsidRDefault="0021721C" w:rsidP="005F7A7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2.02</w:t>
            </w:r>
          </w:p>
        </w:tc>
        <w:tc>
          <w:tcPr>
            <w:tcW w:w="964" w:type="dxa"/>
            <w:shd w:val="clear" w:color="auto" w:fill="auto"/>
          </w:tcPr>
          <w:p w14:paraId="54CAC2BD" w14:textId="77777777" w:rsidR="00B20B5D" w:rsidRPr="00190596" w:rsidRDefault="00B20B5D" w:rsidP="005F7A7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190596">
              <w:rPr>
                <w:rFonts w:ascii="Arial" w:hAnsi="Arial" w:cs="Arial"/>
                <w:b/>
                <w:sz w:val="20"/>
                <w:szCs w:val="20"/>
              </w:rPr>
              <w:t>0.02</w:t>
            </w:r>
            <w:r w:rsidR="0021721C">
              <w:rPr>
                <w:rFonts w:ascii="Arial" w:hAnsi="Arial" w:cs="Arial"/>
                <w:b/>
                <w:sz w:val="20"/>
                <w:szCs w:val="20"/>
              </w:rPr>
              <w:t>7</w:t>
            </w:r>
          </w:p>
        </w:tc>
        <w:tc>
          <w:tcPr>
            <w:tcW w:w="820" w:type="dxa"/>
            <w:shd w:val="clear" w:color="auto" w:fill="auto"/>
          </w:tcPr>
          <w:p w14:paraId="019DBA5C" w14:textId="77777777" w:rsidR="00B20B5D" w:rsidRPr="00190596" w:rsidRDefault="00293343" w:rsidP="005F7A7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w:t>
            </w:r>
          </w:p>
        </w:tc>
        <w:tc>
          <w:tcPr>
            <w:tcW w:w="964" w:type="dxa"/>
            <w:shd w:val="clear" w:color="auto" w:fill="auto"/>
          </w:tcPr>
          <w:p w14:paraId="1B030BE7" w14:textId="77777777" w:rsidR="00B20B5D" w:rsidRPr="00190596" w:rsidRDefault="0021721C" w:rsidP="005F7A7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9.29</w:t>
            </w:r>
          </w:p>
        </w:tc>
        <w:tc>
          <w:tcPr>
            <w:tcW w:w="964" w:type="dxa"/>
            <w:shd w:val="clear" w:color="auto" w:fill="auto"/>
          </w:tcPr>
          <w:p w14:paraId="5EEC6466" w14:textId="77777777" w:rsidR="00B20B5D" w:rsidRPr="00190596" w:rsidRDefault="0021721C" w:rsidP="005F7A73">
            <w:pPr>
              <w:spacing w:before="143"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&lt; 0.001</w:t>
            </w:r>
          </w:p>
        </w:tc>
      </w:tr>
      <w:tr w:rsidR="00B20B5D" w14:paraId="054397B8" w14:textId="77777777" w:rsidTr="00B20B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auto"/>
          </w:tcPr>
          <w:p w14:paraId="4E3EEA2B" w14:textId="77777777" w:rsidR="00B20B5D" w:rsidRPr="00C21D83" w:rsidRDefault="00B20B5D" w:rsidP="005F7A73">
            <w:pPr>
              <w:spacing w:before="143" w:after="0" w:line="240" w:lineRule="auto"/>
              <w:rPr>
                <w:rFonts w:ascii="Arial" w:hAnsi="Arial" w:cs="Arial"/>
                <w:b w:val="0"/>
                <w:sz w:val="20"/>
                <w:szCs w:val="20"/>
              </w:rPr>
            </w:pPr>
            <w:r w:rsidRPr="00C21D83">
              <w:rPr>
                <w:rFonts w:ascii="Arial" w:hAnsi="Arial" w:cs="Arial"/>
                <w:b w:val="0"/>
                <w:sz w:val="20"/>
                <w:szCs w:val="20"/>
              </w:rPr>
              <w:t>density * treatment</w:t>
            </w:r>
          </w:p>
        </w:tc>
        <w:tc>
          <w:tcPr>
            <w:tcW w:w="850" w:type="dxa"/>
            <w:shd w:val="clear" w:color="auto" w:fill="auto"/>
          </w:tcPr>
          <w:p w14:paraId="5EAA49DD" w14:textId="77777777" w:rsidR="00B20B5D" w:rsidRDefault="00293343"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5" w:type="dxa"/>
            <w:shd w:val="clear" w:color="auto" w:fill="auto"/>
          </w:tcPr>
          <w:p w14:paraId="45E07FBF" w14:textId="77777777" w:rsidR="00B20B5D" w:rsidRPr="004B1BC3" w:rsidRDefault="0021721C"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0.53</w:t>
            </w:r>
          </w:p>
        </w:tc>
        <w:tc>
          <w:tcPr>
            <w:tcW w:w="964" w:type="dxa"/>
            <w:shd w:val="clear" w:color="auto" w:fill="auto"/>
          </w:tcPr>
          <w:p w14:paraId="5091A1C5" w14:textId="77777777" w:rsidR="00B20B5D" w:rsidRPr="004B1BC3" w:rsidRDefault="0021721C"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0.40</w:t>
            </w:r>
          </w:p>
        </w:tc>
        <w:tc>
          <w:tcPr>
            <w:tcW w:w="839" w:type="dxa"/>
            <w:shd w:val="clear" w:color="auto" w:fill="auto"/>
          </w:tcPr>
          <w:p w14:paraId="7DF7E52B" w14:textId="77777777" w:rsidR="00B20B5D" w:rsidRPr="00B20B5D" w:rsidRDefault="00293343"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4" w:type="dxa"/>
            <w:shd w:val="clear" w:color="auto" w:fill="auto"/>
          </w:tcPr>
          <w:p w14:paraId="2A1FA453" w14:textId="77777777" w:rsidR="00B20B5D" w:rsidRPr="004B1BC3" w:rsidRDefault="0021721C"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0.029</w:t>
            </w:r>
          </w:p>
        </w:tc>
        <w:tc>
          <w:tcPr>
            <w:tcW w:w="964" w:type="dxa"/>
            <w:shd w:val="clear" w:color="auto" w:fill="auto"/>
          </w:tcPr>
          <w:p w14:paraId="1AEFC7D1" w14:textId="77777777" w:rsidR="00B20B5D" w:rsidRPr="004B1BC3" w:rsidRDefault="0021721C"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0.95</w:t>
            </w:r>
          </w:p>
        </w:tc>
        <w:tc>
          <w:tcPr>
            <w:tcW w:w="820" w:type="dxa"/>
            <w:shd w:val="clear" w:color="auto" w:fill="auto"/>
          </w:tcPr>
          <w:p w14:paraId="7BD15139" w14:textId="77777777" w:rsidR="00B20B5D" w:rsidRDefault="00293343"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964" w:type="dxa"/>
            <w:shd w:val="clear" w:color="auto" w:fill="auto"/>
          </w:tcPr>
          <w:p w14:paraId="2825EFAB" w14:textId="77777777" w:rsidR="00B20B5D" w:rsidRPr="004B1BC3" w:rsidRDefault="0021721C"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0.99</w:t>
            </w:r>
          </w:p>
        </w:tc>
        <w:tc>
          <w:tcPr>
            <w:tcW w:w="964" w:type="dxa"/>
            <w:shd w:val="clear" w:color="auto" w:fill="auto"/>
          </w:tcPr>
          <w:p w14:paraId="5268459E" w14:textId="77777777" w:rsidR="00B20B5D" w:rsidRPr="004B1BC3" w:rsidRDefault="0021721C" w:rsidP="005F7A73">
            <w:pPr>
              <w:spacing w:before="143"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0.23</w:t>
            </w:r>
          </w:p>
        </w:tc>
      </w:tr>
    </w:tbl>
    <w:p w14:paraId="0D200EBE" w14:textId="77777777" w:rsidR="00241416" w:rsidRDefault="00241416">
      <w:pPr>
        <w:spacing w:before="143" w:after="0" w:line="240" w:lineRule="auto"/>
        <w:rPr>
          <w:rFonts w:ascii="Times New Roman" w:hAnsi="Times New Roman"/>
        </w:rPr>
      </w:pPr>
      <w:r>
        <w:rPr>
          <w:rFonts w:ascii="Times New Roman" w:hAnsi="Times New Roman"/>
        </w:rPr>
        <w:br w:type="page"/>
      </w:r>
    </w:p>
    <w:p w14:paraId="21E23889" w14:textId="77777777" w:rsidR="00535E88" w:rsidRPr="00C05A70" w:rsidRDefault="00241416">
      <w:pPr>
        <w:rPr>
          <w:rFonts w:ascii="Times New Roman" w:hAnsi="Times New Roman"/>
          <w:b/>
          <w:sz w:val="24"/>
          <w:szCs w:val="24"/>
        </w:rPr>
      </w:pPr>
      <w:r w:rsidRPr="00C05A70">
        <w:rPr>
          <w:rFonts w:ascii="Times New Roman" w:hAnsi="Times New Roman"/>
          <w:b/>
          <w:sz w:val="24"/>
          <w:szCs w:val="24"/>
        </w:rPr>
        <w:lastRenderedPageBreak/>
        <w:t>Figures</w:t>
      </w:r>
    </w:p>
    <w:p w14:paraId="7E9FAB5E" w14:textId="77777777" w:rsidR="00241416" w:rsidRDefault="00241416">
      <w:pPr>
        <w:rPr>
          <w:rFonts w:ascii="Times New Roman" w:hAnsi="Times New Roman"/>
        </w:rPr>
      </w:pPr>
    </w:p>
    <w:p w14:paraId="4E7E3FEA" w14:textId="77777777" w:rsidR="00241416" w:rsidRPr="00102D96" w:rsidRDefault="00241416">
      <w:pPr>
        <w:rPr>
          <w:rFonts w:ascii="Times New Roman" w:hAnsi="Times New Roman"/>
          <w:sz w:val="24"/>
          <w:szCs w:val="24"/>
        </w:rPr>
      </w:pPr>
      <w:r w:rsidRPr="00102D96">
        <w:rPr>
          <w:rFonts w:ascii="Times New Roman" w:hAnsi="Times New Roman"/>
          <w:b/>
          <w:sz w:val="24"/>
          <w:szCs w:val="24"/>
        </w:rPr>
        <w:t>Figure 1:</w:t>
      </w:r>
      <w:r w:rsidRPr="00102D96">
        <w:rPr>
          <w:rFonts w:ascii="Times New Roman" w:hAnsi="Times New Roman"/>
          <w:sz w:val="24"/>
          <w:szCs w:val="24"/>
        </w:rPr>
        <w:t xml:space="preserve"> The relationship of </w:t>
      </w:r>
      <w:r w:rsidRPr="00102D96">
        <w:rPr>
          <w:rFonts w:ascii="Times New Roman" w:hAnsi="Times New Roman"/>
          <w:i/>
          <w:sz w:val="24"/>
          <w:szCs w:val="24"/>
        </w:rPr>
        <w:t>E. californica</w:t>
      </w:r>
      <w:r w:rsidRPr="00102D96">
        <w:rPr>
          <w:rFonts w:ascii="Times New Roman" w:hAnsi="Times New Roman"/>
          <w:sz w:val="24"/>
          <w:szCs w:val="24"/>
        </w:rPr>
        <w:t xml:space="preserve"> density and log-transformed residual dry matter at Panoche Hills. The size of the points represents the 20 different size classes for </w:t>
      </w:r>
      <w:r w:rsidRPr="00102D96">
        <w:rPr>
          <w:rFonts w:ascii="Times New Roman" w:hAnsi="Times New Roman"/>
          <w:i/>
          <w:sz w:val="24"/>
          <w:szCs w:val="24"/>
        </w:rPr>
        <w:t>E. californica</w:t>
      </w:r>
      <w:r w:rsidR="00AB2B0E" w:rsidRPr="00102D96">
        <w:rPr>
          <w:rFonts w:ascii="Times New Roman" w:hAnsi="Times New Roman"/>
          <w:sz w:val="24"/>
          <w:szCs w:val="24"/>
        </w:rPr>
        <w:t>. Error bar represents 95% confidence interval (r</w:t>
      </w:r>
      <w:r w:rsidR="00AB2B0E" w:rsidRPr="00102D96">
        <w:rPr>
          <w:rFonts w:ascii="Times New Roman" w:hAnsi="Times New Roman"/>
          <w:sz w:val="24"/>
          <w:szCs w:val="24"/>
          <w:vertAlign w:val="superscript"/>
        </w:rPr>
        <w:t xml:space="preserve">2 </w:t>
      </w:r>
      <w:r w:rsidR="00AB2B0E" w:rsidRPr="00102D96">
        <w:rPr>
          <w:rFonts w:ascii="Times New Roman" w:hAnsi="Times New Roman"/>
          <w:sz w:val="24"/>
          <w:szCs w:val="24"/>
        </w:rPr>
        <w:t>= 0.41).</w:t>
      </w:r>
    </w:p>
    <w:p w14:paraId="5C66DD21" w14:textId="77777777" w:rsidR="00C05A70" w:rsidRPr="00102D96" w:rsidRDefault="00C05A70" w:rsidP="00C05A70">
      <w:pPr>
        <w:rPr>
          <w:rFonts w:ascii="Times New Roman" w:hAnsi="Times New Roman"/>
          <w:sz w:val="24"/>
          <w:szCs w:val="24"/>
        </w:rPr>
      </w:pPr>
      <w:r w:rsidRPr="00102D96">
        <w:rPr>
          <w:rFonts w:ascii="Times New Roman" w:hAnsi="Times New Roman"/>
          <w:b/>
          <w:sz w:val="24"/>
          <w:szCs w:val="24"/>
        </w:rPr>
        <w:t>Figure 2:</w:t>
      </w:r>
      <w:r w:rsidRPr="00102D96">
        <w:rPr>
          <w:rFonts w:ascii="Times New Roman" w:hAnsi="Times New Roman"/>
          <w:sz w:val="24"/>
          <w:szCs w:val="24"/>
        </w:rPr>
        <w:t xml:space="preserve"> The rate of survival for</w:t>
      </w:r>
      <w:r w:rsidRPr="00102D96">
        <w:rPr>
          <w:rFonts w:ascii="Times New Roman" w:hAnsi="Times New Roman"/>
          <w:i/>
          <w:sz w:val="24"/>
          <w:szCs w:val="24"/>
        </w:rPr>
        <w:t xml:space="preserve"> californica</w:t>
      </w:r>
      <w:r w:rsidRPr="00102D96">
        <w:rPr>
          <w:rFonts w:ascii="Times New Roman" w:hAnsi="Times New Roman"/>
          <w:sz w:val="24"/>
          <w:szCs w:val="24"/>
        </w:rPr>
        <w:t xml:space="preserve"> with different soil substrates (gradient of sand quantities) and different microsites (full-sun, shaded). Line represents mean model fit and dashed lines are 95% confidence intervals calculated from B</w:t>
      </w:r>
      <w:r w:rsidR="007E4205" w:rsidRPr="00102D96">
        <w:rPr>
          <w:rFonts w:ascii="Times New Roman" w:hAnsi="Times New Roman"/>
          <w:sz w:val="24"/>
          <w:szCs w:val="24"/>
        </w:rPr>
        <w:t>reslo</w:t>
      </w:r>
      <w:r w:rsidRPr="00102D96">
        <w:rPr>
          <w:rFonts w:ascii="Times New Roman" w:hAnsi="Times New Roman"/>
          <w:sz w:val="24"/>
          <w:szCs w:val="24"/>
        </w:rPr>
        <w:t xml:space="preserve">w approximation. </w:t>
      </w:r>
    </w:p>
    <w:p w14:paraId="713E351E" w14:textId="77777777" w:rsidR="00102D96" w:rsidRDefault="00102D96" w:rsidP="00102D96">
      <w:pPr>
        <w:rPr>
          <w:rFonts w:ascii="Times New Roman" w:hAnsi="Times New Roman"/>
          <w:sz w:val="24"/>
          <w:szCs w:val="24"/>
        </w:rPr>
      </w:pPr>
      <w:r w:rsidRPr="00102D96">
        <w:rPr>
          <w:rFonts w:ascii="Times New Roman" w:hAnsi="Times New Roman"/>
          <w:b/>
          <w:sz w:val="24"/>
          <w:szCs w:val="24"/>
        </w:rPr>
        <w:t>Figure 3:</w:t>
      </w:r>
      <w:r w:rsidRPr="00102D96">
        <w:rPr>
          <w:rFonts w:ascii="Times New Roman" w:hAnsi="Times New Roman"/>
          <w:sz w:val="24"/>
          <w:szCs w:val="24"/>
        </w:rPr>
        <w:t xml:space="preserve"> The </w:t>
      </w:r>
      <w:r>
        <w:rPr>
          <w:rFonts w:ascii="Times New Roman" w:hAnsi="Times New Roman"/>
          <w:sz w:val="24"/>
          <w:szCs w:val="24"/>
        </w:rPr>
        <w:t>total number of surviving individuals of</w:t>
      </w:r>
      <w:r w:rsidRPr="00102D96">
        <w:rPr>
          <w:rFonts w:ascii="Times New Roman" w:hAnsi="Times New Roman"/>
          <w:i/>
          <w:sz w:val="24"/>
          <w:szCs w:val="24"/>
        </w:rPr>
        <w:t xml:space="preserve"> </w:t>
      </w:r>
      <w:r>
        <w:rPr>
          <w:rFonts w:ascii="Times New Roman" w:hAnsi="Times New Roman"/>
          <w:i/>
          <w:sz w:val="24"/>
          <w:szCs w:val="24"/>
        </w:rPr>
        <w:t xml:space="preserve">E. </w:t>
      </w:r>
      <w:r w:rsidRPr="00102D96">
        <w:rPr>
          <w:rFonts w:ascii="Times New Roman" w:hAnsi="Times New Roman"/>
          <w:i/>
          <w:sz w:val="24"/>
          <w:szCs w:val="24"/>
        </w:rPr>
        <w:t>californica</w:t>
      </w:r>
      <w:r w:rsidRPr="00102D96">
        <w:rPr>
          <w:rFonts w:ascii="Times New Roman" w:hAnsi="Times New Roman"/>
          <w:sz w:val="24"/>
          <w:szCs w:val="24"/>
        </w:rPr>
        <w:t xml:space="preserve"> with different soil substrates (gradient of sand quantities) and different microsites (full-sun, shaded). </w:t>
      </w:r>
      <w:r>
        <w:rPr>
          <w:rFonts w:ascii="Times New Roman" w:hAnsi="Times New Roman"/>
          <w:sz w:val="24"/>
          <w:szCs w:val="24"/>
        </w:rPr>
        <w:t xml:space="preserve">Each value represents mean number of emerging individuals in each treatment and error bars are 95% confidence intervals. </w:t>
      </w:r>
    </w:p>
    <w:p w14:paraId="7A88C2F2" w14:textId="77777777" w:rsidR="00B20B5D" w:rsidRPr="00B20B5D" w:rsidRDefault="00B20B5D" w:rsidP="00B20B5D">
      <w:pPr>
        <w:rPr>
          <w:rFonts w:ascii="Times New Roman" w:hAnsi="Times New Roman"/>
          <w:sz w:val="24"/>
          <w:szCs w:val="24"/>
        </w:rPr>
      </w:pPr>
      <w:r w:rsidRPr="00102D96">
        <w:rPr>
          <w:rFonts w:ascii="Times New Roman" w:hAnsi="Times New Roman"/>
          <w:b/>
          <w:sz w:val="24"/>
          <w:szCs w:val="24"/>
        </w:rPr>
        <w:t xml:space="preserve">Figure </w:t>
      </w:r>
      <w:r>
        <w:rPr>
          <w:rFonts w:ascii="Times New Roman" w:hAnsi="Times New Roman"/>
          <w:b/>
          <w:sz w:val="24"/>
          <w:szCs w:val="24"/>
        </w:rPr>
        <w:t>4</w:t>
      </w:r>
      <w:r w:rsidRPr="00102D96">
        <w:rPr>
          <w:rFonts w:ascii="Times New Roman" w:hAnsi="Times New Roman"/>
          <w:b/>
          <w:sz w:val="24"/>
          <w:szCs w:val="24"/>
        </w:rPr>
        <w:t>:</w:t>
      </w:r>
      <w:r w:rsidRPr="00102D96">
        <w:rPr>
          <w:rFonts w:ascii="Times New Roman" w:hAnsi="Times New Roman"/>
          <w:sz w:val="24"/>
          <w:szCs w:val="24"/>
        </w:rPr>
        <w:t xml:space="preserve"> The</w:t>
      </w:r>
      <w:r>
        <w:rPr>
          <w:rFonts w:ascii="Times New Roman" w:hAnsi="Times New Roman"/>
          <w:sz w:val="24"/>
          <w:szCs w:val="24"/>
        </w:rPr>
        <w:t xml:space="preserve"> relationship of</w:t>
      </w:r>
      <w:r w:rsidRPr="00102D96">
        <w:rPr>
          <w:rFonts w:ascii="Times New Roman" w:hAnsi="Times New Roman"/>
          <w:sz w:val="24"/>
          <w:szCs w:val="24"/>
        </w:rPr>
        <w:t xml:space="preserve"> </w:t>
      </w:r>
      <w:r>
        <w:rPr>
          <w:rFonts w:ascii="Times New Roman" w:hAnsi="Times New Roman"/>
          <w:sz w:val="24"/>
          <w:szCs w:val="24"/>
        </w:rPr>
        <w:t>final above-ground (a) and below-ground (b) biomass of</w:t>
      </w:r>
      <w:r w:rsidRPr="00102D96">
        <w:rPr>
          <w:rFonts w:ascii="Times New Roman" w:hAnsi="Times New Roman"/>
          <w:i/>
          <w:sz w:val="24"/>
          <w:szCs w:val="24"/>
        </w:rPr>
        <w:t xml:space="preserve"> </w:t>
      </w:r>
      <w:r>
        <w:rPr>
          <w:rFonts w:ascii="Times New Roman" w:hAnsi="Times New Roman"/>
          <w:i/>
          <w:sz w:val="24"/>
          <w:szCs w:val="24"/>
        </w:rPr>
        <w:t xml:space="preserve">E. </w:t>
      </w:r>
      <w:r w:rsidRPr="00102D96">
        <w:rPr>
          <w:rFonts w:ascii="Times New Roman" w:hAnsi="Times New Roman"/>
          <w:i/>
          <w:sz w:val="24"/>
          <w:szCs w:val="24"/>
        </w:rPr>
        <w:t>californica</w:t>
      </w:r>
      <w:r w:rsidRPr="00102D96">
        <w:rPr>
          <w:rFonts w:ascii="Times New Roman" w:hAnsi="Times New Roman"/>
          <w:sz w:val="24"/>
          <w:szCs w:val="24"/>
        </w:rPr>
        <w:t xml:space="preserve"> </w:t>
      </w:r>
      <w:r>
        <w:rPr>
          <w:rFonts w:ascii="Times New Roman" w:hAnsi="Times New Roman"/>
          <w:sz w:val="24"/>
          <w:szCs w:val="24"/>
        </w:rPr>
        <w:t xml:space="preserve">with number of </w:t>
      </w:r>
      <w:r w:rsidRPr="00B20B5D">
        <w:rPr>
          <w:rFonts w:ascii="Times New Roman" w:hAnsi="Times New Roman"/>
          <w:i/>
          <w:sz w:val="24"/>
          <w:szCs w:val="24"/>
        </w:rPr>
        <w:t xml:space="preserve">B. madritensis </w:t>
      </w:r>
      <w:r>
        <w:rPr>
          <w:rFonts w:ascii="Times New Roman" w:hAnsi="Times New Roman"/>
          <w:sz w:val="24"/>
          <w:szCs w:val="24"/>
        </w:rPr>
        <w:t>individuals</w:t>
      </w:r>
      <w:r w:rsidRPr="00102D96">
        <w:rPr>
          <w:rFonts w:ascii="Times New Roman" w:hAnsi="Times New Roman"/>
          <w:sz w:val="24"/>
          <w:szCs w:val="24"/>
        </w:rPr>
        <w:t xml:space="preserve">. </w:t>
      </w:r>
      <w:r>
        <w:rPr>
          <w:rFonts w:ascii="Times New Roman" w:hAnsi="Times New Roman"/>
          <w:sz w:val="24"/>
          <w:szCs w:val="24"/>
        </w:rPr>
        <w:t>Line represents mean model fitted for above-ground (R</w:t>
      </w:r>
      <w:r>
        <w:rPr>
          <w:rFonts w:ascii="Times New Roman" w:hAnsi="Times New Roman"/>
          <w:sz w:val="24"/>
          <w:szCs w:val="24"/>
          <w:vertAlign w:val="superscript"/>
        </w:rPr>
        <w:t>2</w:t>
      </w:r>
      <w:r>
        <w:rPr>
          <w:rFonts w:ascii="Times New Roman" w:hAnsi="Times New Roman"/>
          <w:sz w:val="24"/>
          <w:szCs w:val="24"/>
        </w:rPr>
        <w:t xml:space="preserve"> = 0.26) and below-ground (R</w:t>
      </w:r>
      <w:r>
        <w:rPr>
          <w:rFonts w:ascii="Times New Roman" w:hAnsi="Times New Roman"/>
          <w:sz w:val="24"/>
          <w:szCs w:val="24"/>
          <w:vertAlign w:val="superscript"/>
        </w:rPr>
        <w:t>2</w:t>
      </w:r>
      <w:r w:rsidR="007446D1">
        <w:rPr>
          <w:rFonts w:ascii="Times New Roman" w:hAnsi="Times New Roman"/>
          <w:sz w:val="24"/>
          <w:szCs w:val="24"/>
        </w:rPr>
        <w:t xml:space="preserve"> = 0.61</w:t>
      </w:r>
      <w:r>
        <w:rPr>
          <w:rFonts w:ascii="Times New Roman" w:hAnsi="Times New Roman"/>
          <w:sz w:val="24"/>
          <w:szCs w:val="24"/>
        </w:rPr>
        <w:t xml:space="preserve">) biomass with 95% confidence interval shown in shaded area. </w:t>
      </w:r>
    </w:p>
    <w:p w14:paraId="6BABB246" w14:textId="77777777" w:rsidR="00B20B5D" w:rsidRPr="00102D96" w:rsidRDefault="00B20B5D" w:rsidP="00102D96">
      <w:pPr>
        <w:rPr>
          <w:rFonts w:ascii="Times New Roman" w:hAnsi="Times New Roman"/>
          <w:sz w:val="24"/>
          <w:szCs w:val="24"/>
        </w:rPr>
      </w:pPr>
    </w:p>
    <w:p w14:paraId="34E32B14" w14:textId="77777777" w:rsidR="00102D96" w:rsidRPr="00AB2B0E" w:rsidRDefault="00102D96" w:rsidP="00C05A70">
      <w:pPr>
        <w:rPr>
          <w:rFonts w:ascii="Times New Roman" w:hAnsi="Times New Roman"/>
        </w:rPr>
      </w:pPr>
    </w:p>
    <w:p w14:paraId="09F87DA7" w14:textId="77777777" w:rsidR="00241416" w:rsidRDefault="00241416">
      <w:pPr>
        <w:spacing w:before="143" w:after="0" w:line="240" w:lineRule="auto"/>
        <w:rPr>
          <w:rFonts w:ascii="Times New Roman" w:hAnsi="Times New Roman"/>
        </w:rPr>
      </w:pPr>
      <w:r>
        <w:rPr>
          <w:rFonts w:ascii="Times New Roman" w:hAnsi="Times New Roman"/>
        </w:rPr>
        <w:br w:type="page"/>
      </w:r>
    </w:p>
    <w:p w14:paraId="1CF92BEA" w14:textId="77777777" w:rsidR="00405067" w:rsidRDefault="00241416">
      <w:pPr>
        <w:rPr>
          <w:rFonts w:ascii="Times New Roman" w:hAnsi="Times New Roman"/>
        </w:rPr>
      </w:pPr>
      <w:r>
        <w:rPr>
          <w:rFonts w:ascii="Times New Roman" w:hAnsi="Times New Roman"/>
          <w:noProof/>
          <w:lang w:val="en-US"/>
        </w:rPr>
        <w:lastRenderedPageBreak/>
        <w:drawing>
          <wp:inline distT="0" distB="0" distL="0" distR="0" wp14:anchorId="427335A5" wp14:editId="58DDC199">
            <wp:extent cx="5943600" cy="4245429"/>
            <wp:effectExtent l="19050" t="0" r="0" b="0"/>
            <wp:docPr id="1" name="Picture 1" descr="C:\Users\Alessandro\Download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Downloads\temp.png"/>
                    <pic:cNvPicPr>
                      <a:picLocks noChangeAspect="1" noChangeArrowheads="1"/>
                    </pic:cNvPicPr>
                  </pic:nvPicPr>
                  <pic:blipFill>
                    <a:blip r:embed="rId10"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14:paraId="1E1664FC" w14:textId="77777777" w:rsidR="007B10B3" w:rsidRDefault="00C05A70">
      <w:pPr>
        <w:spacing w:before="143" w:after="0" w:line="240" w:lineRule="auto"/>
        <w:rPr>
          <w:rFonts w:ascii="Times New Roman" w:hAnsi="Times New Roman"/>
        </w:rPr>
      </w:pPr>
      <w:r>
        <w:rPr>
          <w:rFonts w:ascii="Times New Roman" w:hAnsi="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5A70" w14:paraId="04B33E51" w14:textId="77777777" w:rsidTr="00C05A70">
        <w:tc>
          <w:tcPr>
            <w:tcW w:w="4788" w:type="dxa"/>
          </w:tcPr>
          <w:p w14:paraId="5C2CDB21" w14:textId="77777777" w:rsidR="00C05A70" w:rsidRDefault="00C05A70">
            <w:pPr>
              <w:rPr>
                <w:rFonts w:ascii="Times New Roman" w:hAnsi="Times New Roman"/>
              </w:rPr>
            </w:pPr>
            <w:r>
              <w:rPr>
                <w:rFonts w:ascii="Times New Roman" w:hAnsi="Times New Roman"/>
              </w:rPr>
              <w:lastRenderedPageBreak/>
              <w:t>a</w:t>
            </w:r>
            <w:r>
              <w:rPr>
                <w:rFonts w:ascii="Times New Roman" w:hAnsi="Times New Roman"/>
                <w:noProof/>
                <w:lang w:val="en-US"/>
              </w:rPr>
              <w:drawing>
                <wp:inline distT="0" distB="0" distL="0" distR="0" wp14:anchorId="4E58EF6F" wp14:editId="44E661E5">
                  <wp:extent cx="2846980" cy="2277230"/>
                  <wp:effectExtent l="19050" t="0" r="0" b="0"/>
                  <wp:docPr id="4" name="Picture 3" descr="C:\Users\Alessandro\Downloads\t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o\Downloads\teno2.png"/>
                          <pic:cNvPicPr>
                            <a:picLocks noChangeAspect="1" noChangeArrowheads="1"/>
                          </pic:cNvPicPr>
                        </pic:nvPicPr>
                        <pic:blipFill>
                          <a:blip r:embed="rId11" cstate="print"/>
                          <a:srcRect/>
                          <a:stretch>
                            <a:fillRect/>
                          </a:stretch>
                        </pic:blipFill>
                        <pic:spPr bwMode="auto">
                          <a:xfrm>
                            <a:off x="0" y="0"/>
                            <a:ext cx="2846980" cy="2277230"/>
                          </a:xfrm>
                          <a:prstGeom prst="rect">
                            <a:avLst/>
                          </a:prstGeom>
                          <a:noFill/>
                          <a:ln w="9525">
                            <a:noFill/>
                            <a:miter lim="800000"/>
                            <a:headEnd/>
                            <a:tailEnd/>
                          </a:ln>
                        </pic:spPr>
                      </pic:pic>
                    </a:graphicData>
                  </a:graphic>
                </wp:inline>
              </w:drawing>
            </w:r>
          </w:p>
        </w:tc>
        <w:tc>
          <w:tcPr>
            <w:tcW w:w="4788" w:type="dxa"/>
          </w:tcPr>
          <w:p w14:paraId="3FDF7B0C" w14:textId="77777777" w:rsidR="00C05A70" w:rsidRDefault="00C05A70" w:rsidP="00C05A70">
            <w:pPr>
              <w:spacing w:after="0"/>
              <w:rPr>
                <w:rFonts w:ascii="Times New Roman" w:hAnsi="Times New Roman"/>
              </w:rPr>
            </w:pPr>
            <w:r>
              <w:rPr>
                <w:rFonts w:ascii="Times New Roman" w:hAnsi="Times New Roman"/>
              </w:rPr>
              <w:t>b</w:t>
            </w:r>
          </w:p>
          <w:p w14:paraId="7B805113" w14:textId="77777777" w:rsidR="00C05A70" w:rsidRDefault="00C05A70">
            <w:pPr>
              <w:rPr>
                <w:rFonts w:ascii="Times New Roman" w:hAnsi="Times New Roman"/>
              </w:rPr>
            </w:pPr>
            <w:r>
              <w:rPr>
                <w:rFonts w:ascii="Times New Roman" w:hAnsi="Times New Roman"/>
                <w:noProof/>
                <w:lang w:val="en-US"/>
              </w:rPr>
              <w:drawing>
                <wp:inline distT="0" distB="0" distL="0" distR="0" wp14:anchorId="55466F99" wp14:editId="0A341F85">
                  <wp:extent cx="2848970" cy="2279176"/>
                  <wp:effectExtent l="19050" t="0" r="8530" b="0"/>
                  <wp:docPr id="3" name="Picture 2" descr="C:\Users\Alessandro\Downloads\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o\Downloads\temp1.png"/>
                          <pic:cNvPicPr>
                            <a:picLocks noChangeAspect="1" noChangeArrowheads="1"/>
                          </pic:cNvPicPr>
                        </pic:nvPicPr>
                        <pic:blipFill>
                          <a:blip r:embed="rId12" cstate="print"/>
                          <a:srcRect/>
                          <a:stretch>
                            <a:fillRect/>
                          </a:stretch>
                        </pic:blipFill>
                        <pic:spPr bwMode="auto">
                          <a:xfrm>
                            <a:off x="0" y="0"/>
                            <a:ext cx="2850142" cy="2280114"/>
                          </a:xfrm>
                          <a:prstGeom prst="rect">
                            <a:avLst/>
                          </a:prstGeom>
                          <a:noFill/>
                          <a:ln w="9525">
                            <a:noFill/>
                            <a:miter lim="800000"/>
                            <a:headEnd/>
                            <a:tailEnd/>
                          </a:ln>
                        </pic:spPr>
                      </pic:pic>
                    </a:graphicData>
                  </a:graphic>
                </wp:inline>
              </w:drawing>
            </w:r>
          </w:p>
        </w:tc>
      </w:tr>
    </w:tbl>
    <w:p w14:paraId="6B6A5901" w14:textId="77777777" w:rsidR="00102D96" w:rsidRDefault="00102D96">
      <w:pPr>
        <w:rPr>
          <w:ins w:id="274" w:author="zenrunner" w:date="2019-01-15T07:16:00Z"/>
          <w:rFonts w:ascii="Times New Roman" w:hAnsi="Times New Roman"/>
        </w:rPr>
      </w:pPr>
    </w:p>
    <w:p w14:paraId="5116753D" w14:textId="68B1145E" w:rsidR="00A310F2" w:rsidRDefault="00A310F2">
      <w:pPr>
        <w:rPr>
          <w:rFonts w:ascii="Times New Roman" w:hAnsi="Times New Roman"/>
        </w:rPr>
      </w:pPr>
      <w:ins w:id="275" w:author="zenrunner" w:date="2019-01-15T07:16:00Z">
        <w:r>
          <w:rPr>
            <w:rFonts w:ascii="Times New Roman" w:hAnsi="Times New Roman"/>
          </w:rPr>
          <w:t>Make lines thicker, font size on axes bigger</w:t>
        </w:r>
        <w:r w:rsidR="00514F7E">
          <w:rPr>
            <w:rFonts w:ascii="Times New Roman" w:hAnsi="Times New Roman"/>
          </w:rPr>
          <w:t xml:space="preserve"> and relabel the y-axis</w:t>
        </w:r>
      </w:ins>
    </w:p>
    <w:p w14:paraId="69E56250" w14:textId="77777777" w:rsidR="00102D96" w:rsidRDefault="00102D96">
      <w:pPr>
        <w:spacing w:before="143" w:after="0" w:line="240" w:lineRule="auto"/>
        <w:rPr>
          <w:rFonts w:ascii="Times New Roman" w:hAnsi="Times New Roman"/>
        </w:rPr>
      </w:pPr>
      <w:r>
        <w:rPr>
          <w:rFonts w:ascii="Times New Roman" w:hAnsi="Times New Roman"/>
        </w:rPr>
        <w:br w:type="page"/>
      </w:r>
    </w:p>
    <w:p w14:paraId="4062F6D2" w14:textId="77777777" w:rsidR="0038080E" w:rsidRDefault="00252431">
      <w:pPr>
        <w:spacing w:before="143" w:after="0" w:line="240" w:lineRule="auto"/>
        <w:rPr>
          <w:ins w:id="276" w:author="zenrunner" w:date="2019-01-15T07:16:00Z"/>
          <w:rFonts w:ascii="Times New Roman" w:hAnsi="Times New Roman"/>
        </w:rPr>
      </w:pPr>
      <w:r>
        <w:rPr>
          <w:rFonts w:ascii="Times New Roman" w:hAnsi="Times New Roman"/>
          <w:noProof/>
          <w:lang w:val="en-US"/>
        </w:rPr>
        <w:lastRenderedPageBreak/>
        <w:drawing>
          <wp:inline distT="0" distB="0" distL="0" distR="0" wp14:anchorId="0CA9EA1E" wp14:editId="6D87283C">
            <wp:extent cx="5300373" cy="379277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r="8010"/>
                    <a:stretch>
                      <a:fillRect/>
                    </a:stretch>
                  </pic:blipFill>
                  <pic:spPr bwMode="auto">
                    <a:xfrm>
                      <a:off x="0" y="0"/>
                      <a:ext cx="5300373" cy="3792772"/>
                    </a:xfrm>
                    <a:prstGeom prst="rect">
                      <a:avLst/>
                    </a:prstGeom>
                    <a:noFill/>
                    <a:ln w="9525">
                      <a:noFill/>
                      <a:miter lim="800000"/>
                      <a:headEnd/>
                      <a:tailEnd/>
                    </a:ln>
                  </pic:spPr>
                </pic:pic>
              </a:graphicData>
            </a:graphic>
          </wp:inline>
        </w:drawing>
      </w:r>
      <w:r>
        <w:rPr>
          <w:rFonts w:ascii="Times New Roman" w:hAnsi="Times New Roman"/>
        </w:rPr>
        <w:t xml:space="preserve"> </w:t>
      </w:r>
    </w:p>
    <w:p w14:paraId="35AB9388" w14:textId="77777777" w:rsidR="0038080E" w:rsidRDefault="0038080E">
      <w:pPr>
        <w:spacing w:before="143" w:after="0" w:line="240" w:lineRule="auto"/>
        <w:rPr>
          <w:ins w:id="277" w:author="zenrunner" w:date="2019-01-15T07:16:00Z"/>
          <w:rFonts w:ascii="Times New Roman" w:hAnsi="Times New Roman"/>
        </w:rPr>
      </w:pPr>
    </w:p>
    <w:p w14:paraId="12479DAE" w14:textId="0D128277" w:rsidR="0038080E" w:rsidRDefault="0038080E">
      <w:pPr>
        <w:spacing w:before="143" w:after="0" w:line="240" w:lineRule="auto"/>
        <w:rPr>
          <w:ins w:id="278" w:author="zenrunner" w:date="2019-01-15T07:17:00Z"/>
          <w:rFonts w:ascii="Times New Roman" w:hAnsi="Times New Roman"/>
        </w:rPr>
      </w:pPr>
      <w:ins w:id="279" w:author="zenrunner" w:date="2019-01-15T07:17:00Z">
        <w:r>
          <w:rPr>
            <w:rFonts w:ascii="Times New Roman" w:hAnsi="Times New Roman"/>
          </w:rPr>
          <w:t>better font sizes</w:t>
        </w:r>
      </w:ins>
    </w:p>
    <w:p w14:paraId="14153803" w14:textId="6A477C09" w:rsidR="0038080E" w:rsidRDefault="0038080E">
      <w:pPr>
        <w:spacing w:before="143" w:after="0" w:line="240" w:lineRule="auto"/>
        <w:rPr>
          <w:ins w:id="280" w:author="zenrunner" w:date="2019-01-15T07:17:00Z"/>
          <w:rFonts w:ascii="Times New Roman" w:hAnsi="Times New Roman"/>
        </w:rPr>
      </w:pPr>
      <w:ins w:id="281" w:author="zenrunner" w:date="2019-01-15T07:17:00Z">
        <w:r>
          <w:rPr>
            <w:rFonts w:ascii="Times New Roman" w:hAnsi="Times New Roman"/>
          </w:rPr>
          <w:t>relabel average to mean</w:t>
        </w:r>
      </w:ins>
    </w:p>
    <w:p w14:paraId="1A23CBA0" w14:textId="7CCC30E9" w:rsidR="0038080E" w:rsidRDefault="0038080E">
      <w:pPr>
        <w:spacing w:before="143" w:after="0" w:line="240" w:lineRule="auto"/>
        <w:rPr>
          <w:ins w:id="282" w:author="zenrunner" w:date="2019-01-15T07:16:00Z"/>
          <w:rFonts w:ascii="Times New Roman" w:hAnsi="Times New Roman"/>
        </w:rPr>
      </w:pPr>
      <w:ins w:id="283" w:author="zenrunner" w:date="2019-01-15T07:17:00Z">
        <w:r>
          <w:rPr>
            <w:rFonts w:ascii="Times New Roman" w:hAnsi="Times New Roman"/>
          </w:rPr>
          <w:t>what about proportion established and nor emerged – you mean to the end of experiment right?</w:t>
        </w:r>
      </w:ins>
    </w:p>
    <w:p w14:paraId="6078C472" w14:textId="77777777" w:rsidR="0038080E" w:rsidRDefault="0038080E">
      <w:pPr>
        <w:spacing w:before="143" w:after="0" w:line="240" w:lineRule="auto"/>
        <w:rPr>
          <w:ins w:id="284" w:author="zenrunner" w:date="2019-01-15T07:16:00Z"/>
          <w:rFonts w:ascii="Times New Roman" w:hAnsi="Times New Roman"/>
        </w:rPr>
      </w:pPr>
    </w:p>
    <w:p w14:paraId="1FF98715" w14:textId="2FA3B034" w:rsidR="00B20B5D" w:rsidRDefault="00B20B5D">
      <w:pPr>
        <w:spacing w:before="143" w:after="0" w:line="240" w:lineRule="auto"/>
        <w:rPr>
          <w:rFonts w:ascii="Times New Roman" w:hAnsi="Times New Roman"/>
        </w:rPr>
      </w:pPr>
      <w:r>
        <w:rPr>
          <w:rFonts w:ascii="Times New Roman" w:hAnsi="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20B5D" w14:paraId="40727B2B" w14:textId="77777777" w:rsidTr="005F7A73">
        <w:tc>
          <w:tcPr>
            <w:tcW w:w="4788" w:type="dxa"/>
          </w:tcPr>
          <w:p w14:paraId="42BFF94F" w14:textId="77777777" w:rsidR="00B20B5D" w:rsidRDefault="00B20B5D" w:rsidP="005F7A73">
            <w:pPr>
              <w:spacing w:after="0"/>
              <w:rPr>
                <w:rFonts w:ascii="Times New Roman" w:hAnsi="Times New Roman"/>
              </w:rPr>
            </w:pPr>
            <w:r>
              <w:rPr>
                <w:rFonts w:ascii="Times New Roman" w:hAnsi="Times New Roman"/>
              </w:rPr>
              <w:lastRenderedPageBreak/>
              <w:t>a</w:t>
            </w:r>
          </w:p>
          <w:p w14:paraId="59CC2CE1" w14:textId="77777777" w:rsidR="00B20B5D" w:rsidRDefault="00252431" w:rsidP="005F7A73">
            <w:pPr>
              <w:rPr>
                <w:rFonts w:ascii="Times New Roman" w:hAnsi="Times New Roman"/>
              </w:rPr>
            </w:pPr>
            <w:r>
              <w:rPr>
                <w:rFonts w:ascii="Times New Roman" w:hAnsi="Times New Roman"/>
                <w:noProof/>
                <w:lang w:val="en-US"/>
              </w:rPr>
              <w:drawing>
                <wp:inline distT="0" distB="0" distL="0" distR="0" wp14:anchorId="751F6D7F" wp14:editId="51B889F6">
                  <wp:extent cx="2926080" cy="1927487"/>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926080" cy="1927487"/>
                          </a:xfrm>
                          <a:prstGeom prst="rect">
                            <a:avLst/>
                          </a:prstGeom>
                          <a:noFill/>
                          <a:ln w="9525">
                            <a:noFill/>
                            <a:miter lim="800000"/>
                            <a:headEnd/>
                            <a:tailEnd/>
                          </a:ln>
                        </pic:spPr>
                      </pic:pic>
                    </a:graphicData>
                  </a:graphic>
                </wp:inline>
              </w:drawing>
            </w:r>
          </w:p>
        </w:tc>
        <w:tc>
          <w:tcPr>
            <w:tcW w:w="4788" w:type="dxa"/>
          </w:tcPr>
          <w:p w14:paraId="08E2A422" w14:textId="77777777" w:rsidR="00B20B5D" w:rsidRDefault="00B20B5D" w:rsidP="005F7A73">
            <w:pPr>
              <w:spacing w:after="0"/>
              <w:rPr>
                <w:rFonts w:ascii="Times New Roman" w:hAnsi="Times New Roman"/>
              </w:rPr>
            </w:pPr>
            <w:r>
              <w:rPr>
                <w:rFonts w:ascii="Times New Roman" w:hAnsi="Times New Roman"/>
              </w:rPr>
              <w:t>b</w:t>
            </w:r>
          </w:p>
          <w:p w14:paraId="79BF7182" w14:textId="77777777" w:rsidR="00B20B5D" w:rsidRDefault="00252431" w:rsidP="005F7A73">
            <w:pPr>
              <w:rPr>
                <w:rFonts w:ascii="Times New Roman" w:hAnsi="Times New Roman"/>
              </w:rPr>
            </w:pPr>
            <w:r>
              <w:rPr>
                <w:rFonts w:ascii="Times New Roman" w:hAnsi="Times New Roman"/>
                <w:noProof/>
                <w:lang w:val="en-US"/>
              </w:rPr>
              <w:drawing>
                <wp:inline distT="0" distB="0" distL="0" distR="0" wp14:anchorId="2F9180B4" wp14:editId="7C03472A">
                  <wp:extent cx="2926080" cy="1926895"/>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26080" cy="1926895"/>
                          </a:xfrm>
                          <a:prstGeom prst="rect">
                            <a:avLst/>
                          </a:prstGeom>
                          <a:noFill/>
                          <a:ln w="9525">
                            <a:noFill/>
                            <a:miter lim="800000"/>
                            <a:headEnd/>
                            <a:tailEnd/>
                          </a:ln>
                        </pic:spPr>
                      </pic:pic>
                    </a:graphicData>
                  </a:graphic>
                </wp:inline>
              </w:drawing>
            </w:r>
          </w:p>
        </w:tc>
      </w:tr>
    </w:tbl>
    <w:p w14:paraId="02EBECAD" w14:textId="77777777" w:rsidR="00B20B5D" w:rsidRDefault="00B20B5D">
      <w:pPr>
        <w:rPr>
          <w:rFonts w:ascii="Times New Roman" w:hAnsi="Times New Roman"/>
        </w:rPr>
      </w:pPr>
    </w:p>
    <w:p w14:paraId="2FE36A56" w14:textId="77777777" w:rsidR="00C05A70" w:rsidRPr="00405067" w:rsidRDefault="00C05A70">
      <w:pPr>
        <w:rPr>
          <w:rFonts w:ascii="Times New Roman" w:hAnsi="Times New Roman"/>
        </w:rPr>
      </w:pPr>
    </w:p>
    <w:sectPr w:rsidR="00C05A70" w:rsidRPr="00405067" w:rsidSect="004A3B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Alessandro" w:date="2018-12-11T10:07:00Z" w:initials="AF">
    <w:p w14:paraId="24CE04EE" w14:textId="77777777" w:rsidR="00B46258" w:rsidRDefault="00B46258">
      <w:pPr>
        <w:pStyle w:val="CommentText"/>
      </w:pPr>
      <w:r>
        <w:rPr>
          <w:rStyle w:val="CommentReference"/>
        </w:rPr>
        <w:annotationRef/>
      </w:r>
      <w:r>
        <w:t>Revise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FB889" w14:textId="77777777" w:rsidR="00B46258" w:rsidRDefault="00B46258" w:rsidP="00311B76">
      <w:pPr>
        <w:spacing w:after="0" w:line="240" w:lineRule="auto"/>
      </w:pPr>
      <w:r>
        <w:separator/>
      </w:r>
    </w:p>
  </w:endnote>
  <w:endnote w:type="continuationSeparator" w:id="0">
    <w:p w14:paraId="15C614DF" w14:textId="77777777" w:rsidR="00B46258" w:rsidRDefault="00B46258" w:rsidP="0031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Math">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962FB" w14:textId="77777777" w:rsidR="00B46258" w:rsidRDefault="00B46258" w:rsidP="00311B76">
      <w:pPr>
        <w:spacing w:after="0" w:line="240" w:lineRule="auto"/>
      </w:pPr>
      <w:r>
        <w:separator/>
      </w:r>
    </w:p>
  </w:footnote>
  <w:footnote w:type="continuationSeparator" w:id="0">
    <w:p w14:paraId="25A592E5" w14:textId="77777777" w:rsidR="00B46258" w:rsidRDefault="00B46258" w:rsidP="00311B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965EB"/>
    <w:multiLevelType w:val="hybridMultilevel"/>
    <w:tmpl w:val="DAC681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954E5"/>
    <w:rsid w:val="0000705F"/>
    <w:rsid w:val="0001440D"/>
    <w:rsid w:val="00021414"/>
    <w:rsid w:val="000214E8"/>
    <w:rsid w:val="00024875"/>
    <w:rsid w:val="000272FA"/>
    <w:rsid w:val="000312E6"/>
    <w:rsid w:val="00033328"/>
    <w:rsid w:val="00040003"/>
    <w:rsid w:val="0004029B"/>
    <w:rsid w:val="00043585"/>
    <w:rsid w:val="000473A6"/>
    <w:rsid w:val="00047D59"/>
    <w:rsid w:val="0005450F"/>
    <w:rsid w:val="0005543D"/>
    <w:rsid w:val="00055E85"/>
    <w:rsid w:val="00060319"/>
    <w:rsid w:val="0006236D"/>
    <w:rsid w:val="00067630"/>
    <w:rsid w:val="0007548B"/>
    <w:rsid w:val="00084831"/>
    <w:rsid w:val="00084BD8"/>
    <w:rsid w:val="00097189"/>
    <w:rsid w:val="000B053E"/>
    <w:rsid w:val="000B0704"/>
    <w:rsid w:val="000B0FC5"/>
    <w:rsid w:val="000C05CB"/>
    <w:rsid w:val="000C5085"/>
    <w:rsid w:val="000C5416"/>
    <w:rsid w:val="000D3346"/>
    <w:rsid w:val="000D5088"/>
    <w:rsid w:val="000D53FB"/>
    <w:rsid w:val="000E1DF5"/>
    <w:rsid w:val="000E558D"/>
    <w:rsid w:val="000E7BC2"/>
    <w:rsid w:val="000F156F"/>
    <w:rsid w:val="000F18E3"/>
    <w:rsid w:val="000F360F"/>
    <w:rsid w:val="001004AA"/>
    <w:rsid w:val="00102D96"/>
    <w:rsid w:val="00105FCE"/>
    <w:rsid w:val="00111D2C"/>
    <w:rsid w:val="001128DB"/>
    <w:rsid w:val="0012165B"/>
    <w:rsid w:val="00131194"/>
    <w:rsid w:val="001339CB"/>
    <w:rsid w:val="00136105"/>
    <w:rsid w:val="00140E44"/>
    <w:rsid w:val="00144CBE"/>
    <w:rsid w:val="001473A9"/>
    <w:rsid w:val="00151832"/>
    <w:rsid w:val="001528B4"/>
    <w:rsid w:val="001565A6"/>
    <w:rsid w:val="0016409E"/>
    <w:rsid w:val="001642EB"/>
    <w:rsid w:val="00165064"/>
    <w:rsid w:val="00176C52"/>
    <w:rsid w:val="0018161E"/>
    <w:rsid w:val="001832E8"/>
    <w:rsid w:val="00185567"/>
    <w:rsid w:val="00190596"/>
    <w:rsid w:val="00190C67"/>
    <w:rsid w:val="00192587"/>
    <w:rsid w:val="0019276B"/>
    <w:rsid w:val="001B72D0"/>
    <w:rsid w:val="001C0698"/>
    <w:rsid w:val="001C4926"/>
    <w:rsid w:val="001D3E8A"/>
    <w:rsid w:val="001D57E9"/>
    <w:rsid w:val="001D679F"/>
    <w:rsid w:val="001E72DC"/>
    <w:rsid w:val="001F1B68"/>
    <w:rsid w:val="001F750A"/>
    <w:rsid w:val="00200014"/>
    <w:rsid w:val="0020055A"/>
    <w:rsid w:val="0020116D"/>
    <w:rsid w:val="00202AF9"/>
    <w:rsid w:val="00204591"/>
    <w:rsid w:val="00210592"/>
    <w:rsid w:val="0021721C"/>
    <w:rsid w:val="00220F68"/>
    <w:rsid w:val="00221BFF"/>
    <w:rsid w:val="00227C89"/>
    <w:rsid w:val="00236CEF"/>
    <w:rsid w:val="00236FC2"/>
    <w:rsid w:val="00241416"/>
    <w:rsid w:val="00246E46"/>
    <w:rsid w:val="00252431"/>
    <w:rsid w:val="0025461E"/>
    <w:rsid w:val="002609E8"/>
    <w:rsid w:val="00264F9F"/>
    <w:rsid w:val="00267216"/>
    <w:rsid w:val="00275F30"/>
    <w:rsid w:val="00281F59"/>
    <w:rsid w:val="00282DAC"/>
    <w:rsid w:val="0028546A"/>
    <w:rsid w:val="00293343"/>
    <w:rsid w:val="002A0F2D"/>
    <w:rsid w:val="002A2C6B"/>
    <w:rsid w:val="002B003A"/>
    <w:rsid w:val="002B2D4A"/>
    <w:rsid w:val="002B6D15"/>
    <w:rsid w:val="002C124E"/>
    <w:rsid w:val="002E5D80"/>
    <w:rsid w:val="002E64C1"/>
    <w:rsid w:val="002F3013"/>
    <w:rsid w:val="002F6198"/>
    <w:rsid w:val="003020CE"/>
    <w:rsid w:val="00305117"/>
    <w:rsid w:val="00306FBE"/>
    <w:rsid w:val="0030709D"/>
    <w:rsid w:val="00311B76"/>
    <w:rsid w:val="003261C4"/>
    <w:rsid w:val="003270B6"/>
    <w:rsid w:val="0034545B"/>
    <w:rsid w:val="00353E4B"/>
    <w:rsid w:val="00356547"/>
    <w:rsid w:val="003674F8"/>
    <w:rsid w:val="003722D4"/>
    <w:rsid w:val="00376088"/>
    <w:rsid w:val="0038080E"/>
    <w:rsid w:val="00380A4C"/>
    <w:rsid w:val="00384C8D"/>
    <w:rsid w:val="00397184"/>
    <w:rsid w:val="003A1406"/>
    <w:rsid w:val="003A3A4D"/>
    <w:rsid w:val="003A4DEB"/>
    <w:rsid w:val="003C2741"/>
    <w:rsid w:val="003D2932"/>
    <w:rsid w:val="003D3AEA"/>
    <w:rsid w:val="00401DC0"/>
    <w:rsid w:val="004044DC"/>
    <w:rsid w:val="00405067"/>
    <w:rsid w:val="00410D8F"/>
    <w:rsid w:val="00412033"/>
    <w:rsid w:val="004173D6"/>
    <w:rsid w:val="0042065E"/>
    <w:rsid w:val="004213F1"/>
    <w:rsid w:val="00440911"/>
    <w:rsid w:val="00440F59"/>
    <w:rsid w:val="004434D6"/>
    <w:rsid w:val="00454AB1"/>
    <w:rsid w:val="00457F5C"/>
    <w:rsid w:val="00473A89"/>
    <w:rsid w:val="00474DF2"/>
    <w:rsid w:val="0048529E"/>
    <w:rsid w:val="00491D0D"/>
    <w:rsid w:val="00496275"/>
    <w:rsid w:val="00497A92"/>
    <w:rsid w:val="004A1761"/>
    <w:rsid w:val="004A3B60"/>
    <w:rsid w:val="004A4966"/>
    <w:rsid w:val="004B1BC3"/>
    <w:rsid w:val="004B21E0"/>
    <w:rsid w:val="004B4832"/>
    <w:rsid w:val="004C7D9D"/>
    <w:rsid w:val="004D598D"/>
    <w:rsid w:val="004D6A98"/>
    <w:rsid w:val="004E0944"/>
    <w:rsid w:val="004E3F56"/>
    <w:rsid w:val="004F17A5"/>
    <w:rsid w:val="00502FD3"/>
    <w:rsid w:val="00514F7E"/>
    <w:rsid w:val="00521C22"/>
    <w:rsid w:val="0052457D"/>
    <w:rsid w:val="0052599C"/>
    <w:rsid w:val="00535E88"/>
    <w:rsid w:val="00556CBF"/>
    <w:rsid w:val="00561C8E"/>
    <w:rsid w:val="005637C1"/>
    <w:rsid w:val="00570D48"/>
    <w:rsid w:val="005764B8"/>
    <w:rsid w:val="00585EA0"/>
    <w:rsid w:val="00590EBC"/>
    <w:rsid w:val="00595554"/>
    <w:rsid w:val="005A3757"/>
    <w:rsid w:val="005B3BDD"/>
    <w:rsid w:val="005C55AC"/>
    <w:rsid w:val="005C646A"/>
    <w:rsid w:val="005C7852"/>
    <w:rsid w:val="005D7B9A"/>
    <w:rsid w:val="005E1DA7"/>
    <w:rsid w:val="005E3BF3"/>
    <w:rsid w:val="005E409E"/>
    <w:rsid w:val="005F34D8"/>
    <w:rsid w:val="005F6402"/>
    <w:rsid w:val="005F7A73"/>
    <w:rsid w:val="00600B42"/>
    <w:rsid w:val="00603C33"/>
    <w:rsid w:val="006052E3"/>
    <w:rsid w:val="0060766D"/>
    <w:rsid w:val="00607C27"/>
    <w:rsid w:val="006201B0"/>
    <w:rsid w:val="00623F9A"/>
    <w:rsid w:val="00623FB3"/>
    <w:rsid w:val="00632783"/>
    <w:rsid w:val="0063344C"/>
    <w:rsid w:val="0064313C"/>
    <w:rsid w:val="00644D7E"/>
    <w:rsid w:val="00650244"/>
    <w:rsid w:val="00655BD1"/>
    <w:rsid w:val="00675B9D"/>
    <w:rsid w:val="00682C5A"/>
    <w:rsid w:val="00682F1B"/>
    <w:rsid w:val="00684023"/>
    <w:rsid w:val="00695686"/>
    <w:rsid w:val="006A5539"/>
    <w:rsid w:val="006B4579"/>
    <w:rsid w:val="006C0D38"/>
    <w:rsid w:val="006C6207"/>
    <w:rsid w:val="006C67BB"/>
    <w:rsid w:val="006C6FA3"/>
    <w:rsid w:val="006D5782"/>
    <w:rsid w:val="006E0C12"/>
    <w:rsid w:val="006E135A"/>
    <w:rsid w:val="006E465E"/>
    <w:rsid w:val="006F5B6B"/>
    <w:rsid w:val="006F79F1"/>
    <w:rsid w:val="00701F1B"/>
    <w:rsid w:val="007044DF"/>
    <w:rsid w:val="00705FF3"/>
    <w:rsid w:val="00710310"/>
    <w:rsid w:val="00713FED"/>
    <w:rsid w:val="00720E23"/>
    <w:rsid w:val="00723671"/>
    <w:rsid w:val="00731A11"/>
    <w:rsid w:val="00740377"/>
    <w:rsid w:val="00741EE0"/>
    <w:rsid w:val="0074293B"/>
    <w:rsid w:val="00743A30"/>
    <w:rsid w:val="007445C7"/>
    <w:rsid w:val="007446D1"/>
    <w:rsid w:val="00745582"/>
    <w:rsid w:val="0074652C"/>
    <w:rsid w:val="0075214F"/>
    <w:rsid w:val="007536F4"/>
    <w:rsid w:val="00760885"/>
    <w:rsid w:val="00762418"/>
    <w:rsid w:val="00767723"/>
    <w:rsid w:val="00767B4D"/>
    <w:rsid w:val="00777495"/>
    <w:rsid w:val="00791FAC"/>
    <w:rsid w:val="00792357"/>
    <w:rsid w:val="007954E5"/>
    <w:rsid w:val="007A2807"/>
    <w:rsid w:val="007B10B3"/>
    <w:rsid w:val="007B740F"/>
    <w:rsid w:val="007B7DFD"/>
    <w:rsid w:val="007D5A04"/>
    <w:rsid w:val="007E1D7F"/>
    <w:rsid w:val="007E4205"/>
    <w:rsid w:val="007E620F"/>
    <w:rsid w:val="007F098E"/>
    <w:rsid w:val="007F3466"/>
    <w:rsid w:val="007F63C3"/>
    <w:rsid w:val="008068AD"/>
    <w:rsid w:val="00807A31"/>
    <w:rsid w:val="0081383E"/>
    <w:rsid w:val="008200DD"/>
    <w:rsid w:val="00827735"/>
    <w:rsid w:val="00831897"/>
    <w:rsid w:val="0083296A"/>
    <w:rsid w:val="00841B39"/>
    <w:rsid w:val="0085051C"/>
    <w:rsid w:val="00851813"/>
    <w:rsid w:val="00853626"/>
    <w:rsid w:val="008546A7"/>
    <w:rsid w:val="00855A60"/>
    <w:rsid w:val="00856658"/>
    <w:rsid w:val="00864A7E"/>
    <w:rsid w:val="00870C1D"/>
    <w:rsid w:val="008801BF"/>
    <w:rsid w:val="0088285A"/>
    <w:rsid w:val="00887A80"/>
    <w:rsid w:val="00891C50"/>
    <w:rsid w:val="00892D41"/>
    <w:rsid w:val="00893E75"/>
    <w:rsid w:val="00894CB9"/>
    <w:rsid w:val="008A1013"/>
    <w:rsid w:val="008A162C"/>
    <w:rsid w:val="008A33F6"/>
    <w:rsid w:val="008B5E1E"/>
    <w:rsid w:val="008B69C3"/>
    <w:rsid w:val="008B79E6"/>
    <w:rsid w:val="008C2674"/>
    <w:rsid w:val="008C4AC7"/>
    <w:rsid w:val="008F312B"/>
    <w:rsid w:val="008F4729"/>
    <w:rsid w:val="00902EF0"/>
    <w:rsid w:val="00925C51"/>
    <w:rsid w:val="009316B8"/>
    <w:rsid w:val="00934B6D"/>
    <w:rsid w:val="00942ACA"/>
    <w:rsid w:val="00947A26"/>
    <w:rsid w:val="0095236B"/>
    <w:rsid w:val="00954A43"/>
    <w:rsid w:val="0095594A"/>
    <w:rsid w:val="00962A0B"/>
    <w:rsid w:val="00963205"/>
    <w:rsid w:val="009638BD"/>
    <w:rsid w:val="0096605D"/>
    <w:rsid w:val="009704A7"/>
    <w:rsid w:val="00972807"/>
    <w:rsid w:val="00973C22"/>
    <w:rsid w:val="009847B3"/>
    <w:rsid w:val="00984B3E"/>
    <w:rsid w:val="00986280"/>
    <w:rsid w:val="0099544E"/>
    <w:rsid w:val="009965E2"/>
    <w:rsid w:val="009A08EC"/>
    <w:rsid w:val="009A0AAE"/>
    <w:rsid w:val="009A2357"/>
    <w:rsid w:val="009A6210"/>
    <w:rsid w:val="009B42CE"/>
    <w:rsid w:val="009B7FAD"/>
    <w:rsid w:val="009C03F0"/>
    <w:rsid w:val="009C62A4"/>
    <w:rsid w:val="009D63D0"/>
    <w:rsid w:val="009E34BB"/>
    <w:rsid w:val="009E76C0"/>
    <w:rsid w:val="009E7BB2"/>
    <w:rsid w:val="00A05820"/>
    <w:rsid w:val="00A23859"/>
    <w:rsid w:val="00A3108B"/>
    <w:rsid w:val="00A310F2"/>
    <w:rsid w:val="00A32E87"/>
    <w:rsid w:val="00A401DA"/>
    <w:rsid w:val="00A4104A"/>
    <w:rsid w:val="00A479DF"/>
    <w:rsid w:val="00A51A4B"/>
    <w:rsid w:val="00A81725"/>
    <w:rsid w:val="00A964F3"/>
    <w:rsid w:val="00AA547E"/>
    <w:rsid w:val="00AA7DD7"/>
    <w:rsid w:val="00AB08AA"/>
    <w:rsid w:val="00AB2B0E"/>
    <w:rsid w:val="00AB3DD5"/>
    <w:rsid w:val="00AC0E72"/>
    <w:rsid w:val="00AC12EB"/>
    <w:rsid w:val="00AC2C42"/>
    <w:rsid w:val="00AC6D77"/>
    <w:rsid w:val="00AD5701"/>
    <w:rsid w:val="00AD6BBD"/>
    <w:rsid w:val="00AD6F41"/>
    <w:rsid w:val="00AD7DED"/>
    <w:rsid w:val="00AE0A11"/>
    <w:rsid w:val="00AE60B3"/>
    <w:rsid w:val="00AF070A"/>
    <w:rsid w:val="00B060A3"/>
    <w:rsid w:val="00B20B5D"/>
    <w:rsid w:val="00B264C2"/>
    <w:rsid w:val="00B27549"/>
    <w:rsid w:val="00B310AA"/>
    <w:rsid w:val="00B3446B"/>
    <w:rsid w:val="00B36A4E"/>
    <w:rsid w:val="00B42736"/>
    <w:rsid w:val="00B46258"/>
    <w:rsid w:val="00B56091"/>
    <w:rsid w:val="00B56D1D"/>
    <w:rsid w:val="00B663EA"/>
    <w:rsid w:val="00B819A0"/>
    <w:rsid w:val="00B863A0"/>
    <w:rsid w:val="00B908E6"/>
    <w:rsid w:val="00B92279"/>
    <w:rsid w:val="00B9367C"/>
    <w:rsid w:val="00BA0350"/>
    <w:rsid w:val="00BA4695"/>
    <w:rsid w:val="00BB1B63"/>
    <w:rsid w:val="00BB484A"/>
    <w:rsid w:val="00BB5222"/>
    <w:rsid w:val="00BC3BBD"/>
    <w:rsid w:val="00BC73ED"/>
    <w:rsid w:val="00BD6C5B"/>
    <w:rsid w:val="00BE40FF"/>
    <w:rsid w:val="00BE60A1"/>
    <w:rsid w:val="00BE6559"/>
    <w:rsid w:val="00BF1196"/>
    <w:rsid w:val="00BF6097"/>
    <w:rsid w:val="00C00BA3"/>
    <w:rsid w:val="00C04FC4"/>
    <w:rsid w:val="00C054FA"/>
    <w:rsid w:val="00C0595F"/>
    <w:rsid w:val="00C05A70"/>
    <w:rsid w:val="00C10F7A"/>
    <w:rsid w:val="00C115A5"/>
    <w:rsid w:val="00C1211D"/>
    <w:rsid w:val="00C12C4B"/>
    <w:rsid w:val="00C21D83"/>
    <w:rsid w:val="00C32D0C"/>
    <w:rsid w:val="00C4635C"/>
    <w:rsid w:val="00C60F32"/>
    <w:rsid w:val="00C62441"/>
    <w:rsid w:val="00C743B7"/>
    <w:rsid w:val="00C86C35"/>
    <w:rsid w:val="00C930DB"/>
    <w:rsid w:val="00C93566"/>
    <w:rsid w:val="00CA7CF9"/>
    <w:rsid w:val="00CB134C"/>
    <w:rsid w:val="00CB6389"/>
    <w:rsid w:val="00CB71DE"/>
    <w:rsid w:val="00CB750C"/>
    <w:rsid w:val="00CC1CB7"/>
    <w:rsid w:val="00CC7605"/>
    <w:rsid w:val="00CD0B26"/>
    <w:rsid w:val="00CD100E"/>
    <w:rsid w:val="00CE2BED"/>
    <w:rsid w:val="00CE6825"/>
    <w:rsid w:val="00D0182A"/>
    <w:rsid w:val="00D03AF4"/>
    <w:rsid w:val="00D03E6E"/>
    <w:rsid w:val="00D10584"/>
    <w:rsid w:val="00D136FB"/>
    <w:rsid w:val="00D21E60"/>
    <w:rsid w:val="00D222BF"/>
    <w:rsid w:val="00D22F7C"/>
    <w:rsid w:val="00D30076"/>
    <w:rsid w:val="00D31505"/>
    <w:rsid w:val="00D348DD"/>
    <w:rsid w:val="00D3676B"/>
    <w:rsid w:val="00D378C9"/>
    <w:rsid w:val="00D50BD5"/>
    <w:rsid w:val="00D616BC"/>
    <w:rsid w:val="00D67185"/>
    <w:rsid w:val="00D70E7C"/>
    <w:rsid w:val="00D71C41"/>
    <w:rsid w:val="00D828AB"/>
    <w:rsid w:val="00D87DD1"/>
    <w:rsid w:val="00DB5897"/>
    <w:rsid w:val="00DC6C49"/>
    <w:rsid w:val="00DD1CEE"/>
    <w:rsid w:val="00DD3A30"/>
    <w:rsid w:val="00DD668C"/>
    <w:rsid w:val="00DE1B40"/>
    <w:rsid w:val="00DE5894"/>
    <w:rsid w:val="00DF56D0"/>
    <w:rsid w:val="00E011D5"/>
    <w:rsid w:val="00E136AE"/>
    <w:rsid w:val="00E20EAB"/>
    <w:rsid w:val="00E2447D"/>
    <w:rsid w:val="00E25070"/>
    <w:rsid w:val="00E26349"/>
    <w:rsid w:val="00E3245A"/>
    <w:rsid w:val="00E3291A"/>
    <w:rsid w:val="00E33FC9"/>
    <w:rsid w:val="00E40151"/>
    <w:rsid w:val="00E41984"/>
    <w:rsid w:val="00E41AC8"/>
    <w:rsid w:val="00E45707"/>
    <w:rsid w:val="00E57795"/>
    <w:rsid w:val="00E668D4"/>
    <w:rsid w:val="00E712B0"/>
    <w:rsid w:val="00E76F6A"/>
    <w:rsid w:val="00E77E95"/>
    <w:rsid w:val="00E806B0"/>
    <w:rsid w:val="00E827DD"/>
    <w:rsid w:val="00E91AC3"/>
    <w:rsid w:val="00E94EA4"/>
    <w:rsid w:val="00EA0839"/>
    <w:rsid w:val="00EB0134"/>
    <w:rsid w:val="00EB4558"/>
    <w:rsid w:val="00EB66BF"/>
    <w:rsid w:val="00EC339A"/>
    <w:rsid w:val="00ED0D2A"/>
    <w:rsid w:val="00ED0E9E"/>
    <w:rsid w:val="00ED12D2"/>
    <w:rsid w:val="00ED1822"/>
    <w:rsid w:val="00ED689A"/>
    <w:rsid w:val="00EE062F"/>
    <w:rsid w:val="00EE4AB6"/>
    <w:rsid w:val="00EF0EC9"/>
    <w:rsid w:val="00EF3E72"/>
    <w:rsid w:val="00EF617D"/>
    <w:rsid w:val="00F01E45"/>
    <w:rsid w:val="00F0246D"/>
    <w:rsid w:val="00F137AA"/>
    <w:rsid w:val="00F2337D"/>
    <w:rsid w:val="00F25990"/>
    <w:rsid w:val="00F27326"/>
    <w:rsid w:val="00F301FE"/>
    <w:rsid w:val="00F34AE3"/>
    <w:rsid w:val="00F35275"/>
    <w:rsid w:val="00F3676E"/>
    <w:rsid w:val="00F40790"/>
    <w:rsid w:val="00F43C2C"/>
    <w:rsid w:val="00F4521F"/>
    <w:rsid w:val="00F46D55"/>
    <w:rsid w:val="00F74F9A"/>
    <w:rsid w:val="00F82252"/>
    <w:rsid w:val="00F90959"/>
    <w:rsid w:val="00FA4C66"/>
    <w:rsid w:val="00FB5C67"/>
    <w:rsid w:val="00FB6129"/>
    <w:rsid w:val="00FB66BB"/>
    <w:rsid w:val="00FC1243"/>
    <w:rsid w:val="00FC3448"/>
    <w:rsid w:val="00FC78BF"/>
    <w:rsid w:val="00FD15A6"/>
    <w:rsid w:val="00FD1BE0"/>
    <w:rsid w:val="00FE3BD8"/>
    <w:rsid w:val="00FE52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E5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before="143"/>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7A"/>
    <w:pPr>
      <w:spacing w:before="0"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B8"/>
    <w:pPr>
      <w:ind w:left="720"/>
      <w:contextualSpacing/>
    </w:pPr>
  </w:style>
  <w:style w:type="paragraph" w:styleId="BalloonText">
    <w:name w:val="Balloon Text"/>
    <w:basedOn w:val="Normal"/>
    <w:link w:val="BalloonTextChar"/>
    <w:uiPriority w:val="99"/>
    <w:semiHidden/>
    <w:unhideWhenUsed/>
    <w:rsid w:val="00DD1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CEE"/>
    <w:rPr>
      <w:rFonts w:ascii="Tahoma" w:eastAsia="Calibri" w:hAnsi="Tahoma" w:cs="Tahoma"/>
      <w:sz w:val="16"/>
      <w:szCs w:val="16"/>
    </w:rPr>
  </w:style>
  <w:style w:type="table" w:styleId="TableGrid">
    <w:name w:val="Table Grid"/>
    <w:basedOn w:val="TableNormal"/>
    <w:uiPriority w:val="59"/>
    <w:rsid w:val="00C05A70"/>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21D83"/>
    <w:pPr>
      <w:spacing w:before="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311B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1B76"/>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311B76"/>
    <w:rPr>
      <w:vertAlign w:val="superscript"/>
    </w:rPr>
  </w:style>
  <w:style w:type="paragraph" w:styleId="Header">
    <w:name w:val="header"/>
    <w:basedOn w:val="Normal"/>
    <w:link w:val="HeaderChar"/>
    <w:uiPriority w:val="99"/>
    <w:unhideWhenUsed/>
    <w:rsid w:val="004D5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98D"/>
    <w:rPr>
      <w:rFonts w:ascii="Calibri" w:eastAsia="Calibri" w:hAnsi="Calibri" w:cs="Times New Roman"/>
    </w:rPr>
  </w:style>
  <w:style w:type="paragraph" w:styleId="Footer">
    <w:name w:val="footer"/>
    <w:basedOn w:val="Normal"/>
    <w:link w:val="FooterChar"/>
    <w:uiPriority w:val="99"/>
    <w:unhideWhenUsed/>
    <w:rsid w:val="004D5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98D"/>
    <w:rPr>
      <w:rFonts w:ascii="Calibri" w:eastAsia="Calibri" w:hAnsi="Calibri" w:cs="Times New Roman"/>
    </w:rPr>
  </w:style>
  <w:style w:type="character" w:styleId="CommentReference">
    <w:name w:val="annotation reference"/>
    <w:basedOn w:val="DefaultParagraphFont"/>
    <w:uiPriority w:val="99"/>
    <w:semiHidden/>
    <w:unhideWhenUsed/>
    <w:rsid w:val="002C124E"/>
    <w:rPr>
      <w:sz w:val="16"/>
      <w:szCs w:val="16"/>
    </w:rPr>
  </w:style>
  <w:style w:type="paragraph" w:styleId="CommentText">
    <w:name w:val="annotation text"/>
    <w:basedOn w:val="Normal"/>
    <w:link w:val="CommentTextChar"/>
    <w:uiPriority w:val="99"/>
    <w:semiHidden/>
    <w:unhideWhenUsed/>
    <w:rsid w:val="002C124E"/>
    <w:pPr>
      <w:spacing w:line="240" w:lineRule="auto"/>
    </w:pPr>
    <w:rPr>
      <w:sz w:val="20"/>
      <w:szCs w:val="20"/>
    </w:rPr>
  </w:style>
  <w:style w:type="character" w:customStyle="1" w:styleId="CommentTextChar">
    <w:name w:val="Comment Text Char"/>
    <w:basedOn w:val="DefaultParagraphFont"/>
    <w:link w:val="CommentText"/>
    <w:uiPriority w:val="99"/>
    <w:semiHidden/>
    <w:rsid w:val="002C124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C124E"/>
    <w:rPr>
      <w:b/>
      <w:bCs/>
    </w:rPr>
  </w:style>
  <w:style w:type="character" w:customStyle="1" w:styleId="CommentSubjectChar">
    <w:name w:val="Comment Subject Char"/>
    <w:basedOn w:val="CommentTextChar"/>
    <w:link w:val="CommentSubject"/>
    <w:uiPriority w:val="99"/>
    <w:semiHidden/>
    <w:rsid w:val="002C124E"/>
    <w:rPr>
      <w:rFonts w:ascii="Calibri" w:eastAsia="Calibri" w:hAnsi="Calibri" w:cs="Times New Roman"/>
      <w:b/>
      <w:bCs/>
      <w:sz w:val="20"/>
      <w:szCs w:val="20"/>
    </w:rPr>
  </w:style>
  <w:style w:type="character" w:styleId="Hyperlink">
    <w:name w:val="Hyperlink"/>
    <w:basedOn w:val="DefaultParagraphFont"/>
    <w:uiPriority w:val="99"/>
    <w:unhideWhenUsed/>
    <w:rsid w:val="00AC0E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02C201-FFDD-2846-8837-7EB78F8AA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28</Pages>
  <Words>24739</Words>
  <Characters>141016</Characters>
  <Application>Microsoft Macintosh Word</Application>
  <DocSecurity>0</DocSecurity>
  <Lines>1175</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zenrunner</cp:lastModifiedBy>
  <cp:revision>152</cp:revision>
  <dcterms:created xsi:type="dcterms:W3CDTF">2018-11-05T23:50:00Z</dcterms:created>
  <dcterms:modified xsi:type="dcterms:W3CDTF">2019-01-15T15:27:00Z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5e8a9200-2887-3197-8297-04566c137020</vt:lpwstr>
  </property>
  <property fmtid="{D5CDD505-2E9C-101B-9397-08002B2CF9AE}" pid="4" name="Mendeley Citation Style_1">
    <vt:lpwstr>http://www.zotero.org/styles/plant-ecology</vt:lpwstr>
  </property>
  <property fmtid="{D5CDD505-2E9C-101B-9397-08002B2CF9AE}" pid="5" name="Mendeley Recent Style Id 0_1">
    <vt:lpwstr>http://www.zotero.org/styles/harvard1</vt:lpwstr>
  </property>
  <property fmtid="{D5CDD505-2E9C-101B-9397-08002B2CF9AE}" pid="6" name="Mendeley Recent Style Name 0_1">
    <vt:lpwstr>Harvard Reference format 1 (author-date)</vt:lpwstr>
  </property>
  <property fmtid="{D5CDD505-2E9C-101B-9397-08002B2CF9AE}" pid="7" name="Mendeley Recent Style Id 1_1">
    <vt:lpwstr>http://www.zotero.org/styles/ieee</vt:lpwstr>
  </property>
  <property fmtid="{D5CDD505-2E9C-101B-9397-08002B2CF9AE}" pid="8" name="Mendeley Recent Style Name 1_1">
    <vt:lpwstr>IEEE</vt:lpwstr>
  </property>
  <property fmtid="{D5CDD505-2E9C-101B-9397-08002B2CF9AE}" pid="9" name="Mendeley Recent Style Id 2_1">
    <vt:lpwstr>http://www.zotero.org/styles/journal-of-ecology</vt:lpwstr>
  </property>
  <property fmtid="{D5CDD505-2E9C-101B-9397-08002B2CF9AE}" pid="10" name="Mendeley Recent Style Name 2_1">
    <vt:lpwstr>Journal of Ecology</vt:lpwstr>
  </property>
  <property fmtid="{D5CDD505-2E9C-101B-9397-08002B2CF9AE}" pid="11" name="Mendeley Recent Style Id 3_1">
    <vt:lpwstr>http://www.zotero.org/styles/journal-of-vegetation-science</vt:lpwstr>
  </property>
  <property fmtid="{D5CDD505-2E9C-101B-9397-08002B2CF9AE}" pid="12" name="Mendeley Recent Style Name 3_1">
    <vt:lpwstr>Journal of Vegetation Science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http://www.zotero.org/styles/oikos</vt:lpwstr>
  </property>
  <property fmtid="{D5CDD505-2E9C-101B-9397-08002B2CF9AE}" pid="20" name="Mendeley Recent Style Name 7_1">
    <vt:lpwstr>Oikos</vt:lpwstr>
  </property>
  <property fmtid="{D5CDD505-2E9C-101B-9397-08002B2CF9AE}" pid="21" name="Mendeley Recent Style Id 8_1">
    <vt:lpwstr>http://www.zotero.org/styles/plant-ecology</vt:lpwstr>
  </property>
  <property fmtid="{D5CDD505-2E9C-101B-9397-08002B2CF9AE}" pid="22" name="Mendeley Recent Style Name 8_1">
    <vt:lpwstr>Plant Ecology</vt:lpwstr>
  </property>
  <property fmtid="{D5CDD505-2E9C-101B-9397-08002B2CF9AE}" pid="23" name="Mendeley Recent Style Id 9_1">
    <vt:lpwstr>http://www.zotero.org/styles/restoration-ecology</vt:lpwstr>
  </property>
  <property fmtid="{D5CDD505-2E9C-101B-9397-08002B2CF9AE}" pid="24" name="Mendeley Recent Style Name 9_1">
    <vt:lpwstr>Restoration Ecology</vt:lpwstr>
  </property>
</Properties>
</file>